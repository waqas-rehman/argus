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FAB" w:rsidRDefault="005176E1" w:rsidP="009B4595">
      <w:pPr>
        <w:spacing w:after="0"/>
        <w:rPr>
          <w:sz w:val="24"/>
        </w:rPr>
      </w:pPr>
      <w:r w:rsidRPr="005176E1">
        <w:rPr>
          <w:b/>
          <w:sz w:val="26"/>
        </w:rPr>
        <w:t>This document defines the project.</w:t>
      </w:r>
      <w:r w:rsidR="009B0FAB">
        <w:rPr>
          <w:b/>
          <w:sz w:val="26"/>
        </w:rPr>
        <w:t xml:space="preserve"> Below are the short descriptions that I have understood from your document</w:t>
      </w:r>
      <w:r w:rsidR="00480338">
        <w:rPr>
          <w:b/>
          <w:sz w:val="26"/>
        </w:rPr>
        <w:t xml:space="preserve"> </w:t>
      </w:r>
      <w:r w:rsidR="000B649B">
        <w:rPr>
          <w:b/>
          <w:sz w:val="26"/>
        </w:rPr>
        <w:t>along questions</w:t>
      </w:r>
      <w:r w:rsidR="009B0FAB">
        <w:rPr>
          <w:b/>
          <w:sz w:val="26"/>
        </w:rPr>
        <w:t xml:space="preserve">. Please validate </w:t>
      </w:r>
      <w:r w:rsidR="0055199D">
        <w:rPr>
          <w:b/>
          <w:sz w:val="26"/>
        </w:rPr>
        <w:t>them</w:t>
      </w:r>
      <w:r w:rsidR="00CB6F05">
        <w:rPr>
          <w:b/>
          <w:sz w:val="26"/>
        </w:rPr>
        <w:t xml:space="preserve"> and answer the questions</w:t>
      </w:r>
      <w:r w:rsidR="009B0FAB">
        <w:rPr>
          <w:b/>
          <w:sz w:val="26"/>
        </w:rPr>
        <w:t>.</w:t>
      </w:r>
      <w:r w:rsidR="0055199D">
        <w:rPr>
          <w:b/>
          <w:sz w:val="26"/>
        </w:rPr>
        <w:t xml:space="preserve"> I am not discussing fields</w:t>
      </w:r>
      <w:r w:rsidR="009E6D3B">
        <w:rPr>
          <w:b/>
          <w:sz w:val="26"/>
        </w:rPr>
        <w:t xml:space="preserve"> (name, id, phone number)</w:t>
      </w:r>
      <w:r w:rsidR="0055199D">
        <w:rPr>
          <w:b/>
          <w:sz w:val="26"/>
        </w:rPr>
        <w:t xml:space="preserve"> of specific role like customer, quotations</w:t>
      </w:r>
      <w:r w:rsidR="00043E40">
        <w:rPr>
          <w:b/>
          <w:sz w:val="26"/>
        </w:rPr>
        <w:t xml:space="preserve"> in this document</w:t>
      </w:r>
      <w:r w:rsidR="0055199D">
        <w:rPr>
          <w:b/>
          <w:sz w:val="26"/>
        </w:rPr>
        <w:t>. I am currently interested in getting the understanding of project.</w:t>
      </w:r>
      <w:r w:rsidR="008962E9">
        <w:rPr>
          <w:b/>
          <w:sz w:val="26"/>
        </w:rPr>
        <w:t xml:space="preserve"> Fields will be discussed in design phase.</w:t>
      </w:r>
    </w:p>
    <w:p w:rsidR="000D26AA" w:rsidRDefault="000D26AA" w:rsidP="009B4595">
      <w:pPr>
        <w:spacing w:after="0"/>
        <w:rPr>
          <w:sz w:val="24"/>
        </w:rPr>
      </w:pPr>
    </w:p>
    <w:p w:rsidR="000D26AA" w:rsidRDefault="000D26AA" w:rsidP="009B4595">
      <w:pPr>
        <w:spacing w:after="0"/>
        <w:rPr>
          <w:ins w:id="0" w:author="Richard Fennah" w:date="2012-08-13T10:05:00Z"/>
          <w:sz w:val="24"/>
        </w:rPr>
      </w:pPr>
      <w:r>
        <w:rPr>
          <w:sz w:val="24"/>
        </w:rPr>
        <w:t>You are dealing in fire extinguisher equipments. You want do design software to made whole process computerized.</w:t>
      </w:r>
    </w:p>
    <w:p w:rsidR="00D2018A" w:rsidRDefault="00D2018A" w:rsidP="009B4595">
      <w:pPr>
        <w:spacing w:after="0"/>
        <w:rPr>
          <w:ins w:id="1" w:author="Richard Fennah" w:date="2012-08-13T10:05:00Z"/>
          <w:sz w:val="24"/>
        </w:rPr>
      </w:pPr>
    </w:p>
    <w:p w:rsidR="00D2018A" w:rsidRDefault="00D2018A" w:rsidP="009B4595">
      <w:pPr>
        <w:spacing w:after="0"/>
        <w:rPr>
          <w:sz w:val="24"/>
        </w:rPr>
      </w:pPr>
      <w:ins w:id="2" w:author="Richard Fennah" w:date="2012-08-13T10:05:00Z">
        <w:r>
          <w:rPr>
            <w:sz w:val="24"/>
          </w:rPr>
          <w:t>We are a UK/Ireland distributor of fire detection equipment. Smoke Detectors, Alarms etc.</w:t>
        </w:r>
      </w:ins>
    </w:p>
    <w:p w:rsidR="000D26AA" w:rsidRDefault="000D26AA" w:rsidP="009B4595">
      <w:pPr>
        <w:spacing w:after="0"/>
        <w:rPr>
          <w:sz w:val="24"/>
        </w:rPr>
      </w:pPr>
      <w:r>
        <w:rPr>
          <w:sz w:val="24"/>
        </w:rPr>
        <w:t xml:space="preserve"> </w:t>
      </w:r>
    </w:p>
    <w:p w:rsidR="00473F07" w:rsidRPr="00DF1521" w:rsidRDefault="00473F07" w:rsidP="009B4595">
      <w:pPr>
        <w:spacing w:after="0"/>
        <w:rPr>
          <w:b/>
          <w:sz w:val="24"/>
        </w:rPr>
      </w:pPr>
      <w:r w:rsidRPr="00DF1521">
        <w:rPr>
          <w:b/>
          <w:sz w:val="24"/>
        </w:rPr>
        <w:t>Front</w:t>
      </w:r>
      <w:r w:rsidR="00F2756C" w:rsidRPr="00DF1521">
        <w:rPr>
          <w:b/>
          <w:sz w:val="24"/>
        </w:rPr>
        <w:t>/Customer</w:t>
      </w:r>
      <w:r w:rsidRPr="00DF1521">
        <w:rPr>
          <w:b/>
          <w:sz w:val="24"/>
        </w:rPr>
        <w:t xml:space="preserve"> End:</w:t>
      </w:r>
    </w:p>
    <w:p w:rsidR="008C7038" w:rsidRDefault="008C7038" w:rsidP="009B4595">
      <w:pPr>
        <w:spacing w:after="0"/>
        <w:rPr>
          <w:sz w:val="24"/>
        </w:rPr>
      </w:pPr>
    </w:p>
    <w:p w:rsidR="00437FE6" w:rsidRDefault="00437FE6" w:rsidP="009B4595">
      <w:pPr>
        <w:spacing w:after="0"/>
        <w:rPr>
          <w:ins w:id="3" w:author="Richard Fennah" w:date="2012-08-13T10:05:00Z"/>
          <w:sz w:val="24"/>
        </w:rPr>
      </w:pPr>
      <w:r>
        <w:rPr>
          <w:sz w:val="24"/>
        </w:rPr>
        <w:t xml:space="preserve">What will be displayed on home page? You said activity. What different </w:t>
      </w:r>
      <w:r w:rsidR="00092EB9">
        <w:rPr>
          <w:sz w:val="24"/>
        </w:rPr>
        <w:t>tran</w:t>
      </w:r>
      <w:r>
        <w:rPr>
          <w:sz w:val="24"/>
        </w:rPr>
        <w:t>s</w:t>
      </w:r>
      <w:r w:rsidR="00092EB9">
        <w:rPr>
          <w:sz w:val="24"/>
        </w:rPr>
        <w:t>actions</w:t>
      </w:r>
      <w:r w:rsidR="00057EF1">
        <w:rPr>
          <w:sz w:val="24"/>
        </w:rPr>
        <w:t xml:space="preserve"> and statuses</w:t>
      </w:r>
      <w:r>
        <w:rPr>
          <w:sz w:val="24"/>
        </w:rPr>
        <w:t xml:space="preserve"> you want to be displayed there? Please explain all in details. </w:t>
      </w:r>
    </w:p>
    <w:p w:rsidR="00D2018A" w:rsidRDefault="00D2018A" w:rsidP="009B4595">
      <w:pPr>
        <w:spacing w:after="0"/>
        <w:rPr>
          <w:ins w:id="4" w:author="Richard Fennah" w:date="2012-08-13T10:05:00Z"/>
          <w:sz w:val="24"/>
        </w:rPr>
      </w:pPr>
    </w:p>
    <w:p w:rsidR="009576C6" w:rsidRDefault="00D2018A" w:rsidP="009B4595">
      <w:pPr>
        <w:spacing w:after="0"/>
        <w:rPr>
          <w:sz w:val="24"/>
        </w:rPr>
      </w:pPr>
      <w:ins w:id="5" w:author="Richard Fennah" w:date="2012-08-13T10:05:00Z">
        <w:r>
          <w:rPr>
            <w:sz w:val="24"/>
          </w:rPr>
          <w:t>Like you see on our current portal, we have the latest 5 transactions for current orders, invoices and outstanding invoices as well as the customer</w:t>
        </w:r>
      </w:ins>
      <w:ins w:id="6" w:author="Richard Fennah" w:date="2012-08-13T10:06:00Z">
        <w:r>
          <w:rPr>
            <w:sz w:val="24"/>
          </w:rPr>
          <w:t>’s current account balance.</w:t>
        </w:r>
      </w:ins>
    </w:p>
    <w:p w:rsidR="00437FE6" w:rsidRDefault="00437FE6" w:rsidP="009B4595">
      <w:pPr>
        <w:spacing w:after="0"/>
        <w:rPr>
          <w:sz w:val="24"/>
        </w:rPr>
      </w:pPr>
    </w:p>
    <w:p w:rsidR="008C7038" w:rsidRPr="00DF1521" w:rsidRDefault="008C7038" w:rsidP="009B4595">
      <w:pPr>
        <w:spacing w:after="0"/>
        <w:rPr>
          <w:b/>
          <w:sz w:val="24"/>
        </w:rPr>
      </w:pPr>
      <w:r w:rsidRPr="00DF1521">
        <w:rPr>
          <w:b/>
          <w:sz w:val="24"/>
        </w:rPr>
        <w:t>Customer Login</w:t>
      </w:r>
    </w:p>
    <w:p w:rsidR="00473F07" w:rsidRDefault="00473F07" w:rsidP="009B4595">
      <w:pPr>
        <w:pStyle w:val="ListParagraph"/>
        <w:numPr>
          <w:ilvl w:val="0"/>
          <w:numId w:val="1"/>
        </w:numPr>
        <w:spacing w:after="0"/>
        <w:rPr>
          <w:sz w:val="24"/>
        </w:rPr>
      </w:pPr>
      <w:r w:rsidRPr="00473F07">
        <w:rPr>
          <w:sz w:val="24"/>
        </w:rPr>
        <w:t>Registered Customer can login with secure username/password.</w:t>
      </w:r>
    </w:p>
    <w:p w:rsidR="00473F07" w:rsidRDefault="00473F07" w:rsidP="009B4595">
      <w:pPr>
        <w:pStyle w:val="ListParagraph"/>
        <w:numPr>
          <w:ilvl w:val="0"/>
          <w:numId w:val="1"/>
        </w:numPr>
        <w:spacing w:after="0"/>
        <w:rPr>
          <w:sz w:val="24"/>
        </w:rPr>
      </w:pPr>
      <w:r w:rsidRPr="00473F07">
        <w:rPr>
          <w:sz w:val="24"/>
        </w:rPr>
        <w:t>They have option to change their account specific details that will be discussed in design phase.</w:t>
      </w:r>
    </w:p>
    <w:p w:rsidR="00473F07" w:rsidRDefault="00473F07" w:rsidP="009B4595">
      <w:pPr>
        <w:pStyle w:val="ListParagraph"/>
        <w:numPr>
          <w:ilvl w:val="0"/>
          <w:numId w:val="1"/>
        </w:numPr>
        <w:spacing w:after="0"/>
        <w:rPr>
          <w:sz w:val="24"/>
        </w:rPr>
      </w:pPr>
      <w:r w:rsidRPr="00473F07">
        <w:rPr>
          <w:sz w:val="24"/>
        </w:rPr>
        <w:t>They have option to change password</w:t>
      </w:r>
      <w:r w:rsidR="00087680">
        <w:rPr>
          <w:sz w:val="24"/>
        </w:rPr>
        <w:t xml:space="preserve"> and </w:t>
      </w:r>
      <w:r w:rsidR="00AA0CB1">
        <w:rPr>
          <w:sz w:val="24"/>
        </w:rPr>
        <w:t>retrieve password</w:t>
      </w:r>
      <w:r w:rsidRPr="00473F07">
        <w:rPr>
          <w:sz w:val="24"/>
        </w:rPr>
        <w:t>.</w:t>
      </w:r>
    </w:p>
    <w:p w:rsidR="00473F07" w:rsidRDefault="00473F07" w:rsidP="009B4595">
      <w:pPr>
        <w:pStyle w:val="ListParagraph"/>
        <w:numPr>
          <w:ilvl w:val="0"/>
          <w:numId w:val="1"/>
        </w:numPr>
        <w:spacing w:after="0"/>
        <w:rPr>
          <w:sz w:val="24"/>
        </w:rPr>
      </w:pPr>
      <w:r w:rsidRPr="00473F07">
        <w:rPr>
          <w:sz w:val="24"/>
        </w:rPr>
        <w:t>They can send you private message to admin(s) using portal.</w:t>
      </w:r>
      <w:r>
        <w:rPr>
          <w:sz w:val="24"/>
        </w:rPr>
        <w:t xml:space="preserve"> This feature is integrated to your portal.</w:t>
      </w:r>
    </w:p>
    <w:p w:rsidR="00662149" w:rsidRPr="00662149" w:rsidRDefault="00473F07" w:rsidP="00662149">
      <w:pPr>
        <w:pStyle w:val="ListParagraph"/>
        <w:numPr>
          <w:ilvl w:val="0"/>
          <w:numId w:val="1"/>
        </w:numPr>
        <w:spacing w:after="0"/>
        <w:rPr>
          <w:sz w:val="24"/>
        </w:rPr>
      </w:pPr>
      <w:r>
        <w:rPr>
          <w:sz w:val="24"/>
        </w:rPr>
        <w:t>They have option to send admin an email message. Portal only provides the facility to email. It can’t receive email from outside.</w:t>
      </w:r>
    </w:p>
    <w:p w:rsidR="00473F07" w:rsidRDefault="00473F07" w:rsidP="00473F07">
      <w:pPr>
        <w:spacing w:after="0"/>
        <w:ind w:left="360"/>
        <w:rPr>
          <w:ins w:id="7" w:author="Richard Fennah" w:date="2012-08-13T10:06:00Z"/>
          <w:sz w:val="24"/>
        </w:rPr>
      </w:pPr>
      <w:r w:rsidRPr="00473F07">
        <w:rPr>
          <w:sz w:val="24"/>
        </w:rPr>
        <w:t>(</w:t>
      </w:r>
      <w:r>
        <w:rPr>
          <w:sz w:val="24"/>
        </w:rPr>
        <w:t>R</w:t>
      </w:r>
      <w:r w:rsidRPr="00473F07">
        <w:rPr>
          <w:sz w:val="24"/>
        </w:rPr>
        <w:t>equirement</w:t>
      </w:r>
      <w:r>
        <w:rPr>
          <w:sz w:val="24"/>
        </w:rPr>
        <w:t xml:space="preserve"> 4 and Requirement 5</w:t>
      </w:r>
      <w:r w:rsidRPr="00473F07">
        <w:rPr>
          <w:sz w:val="24"/>
        </w:rPr>
        <w:t xml:space="preserve"> do not exist but </w:t>
      </w:r>
      <w:r>
        <w:rPr>
          <w:sz w:val="24"/>
        </w:rPr>
        <w:t>these</w:t>
      </w:r>
      <w:r w:rsidRPr="00473F07">
        <w:rPr>
          <w:sz w:val="24"/>
        </w:rPr>
        <w:t xml:space="preserve"> </w:t>
      </w:r>
      <w:r>
        <w:rPr>
          <w:sz w:val="24"/>
        </w:rPr>
        <w:t>are</w:t>
      </w:r>
      <w:r w:rsidRPr="00473F07">
        <w:rPr>
          <w:sz w:val="24"/>
        </w:rPr>
        <w:t xml:space="preserve"> there in new systems. Please confirm that you want it to be in your system or not.)</w:t>
      </w:r>
    </w:p>
    <w:p w:rsidR="00D2018A" w:rsidRDefault="00D2018A" w:rsidP="00473F07">
      <w:pPr>
        <w:spacing w:after="0"/>
        <w:ind w:left="360"/>
        <w:rPr>
          <w:ins w:id="8" w:author="Richard Fennah" w:date="2012-08-13T10:06:00Z"/>
          <w:sz w:val="24"/>
        </w:rPr>
      </w:pPr>
    </w:p>
    <w:p w:rsidR="00D2018A" w:rsidRPr="00473F07" w:rsidRDefault="00D2018A" w:rsidP="00473F07">
      <w:pPr>
        <w:spacing w:after="0"/>
        <w:ind w:left="360"/>
        <w:rPr>
          <w:sz w:val="24"/>
        </w:rPr>
      </w:pPr>
      <w:ins w:id="9" w:author="Richard Fennah" w:date="2012-08-13T10:06:00Z">
        <w:r>
          <w:rPr>
            <w:sz w:val="24"/>
          </w:rPr>
          <w:t>These would be useful additions to the new portal. We would like these added.</w:t>
        </w:r>
      </w:ins>
    </w:p>
    <w:p w:rsidR="005176E1" w:rsidRDefault="00473F07" w:rsidP="009B4595">
      <w:pPr>
        <w:spacing w:after="0"/>
        <w:rPr>
          <w:sz w:val="24"/>
        </w:rPr>
      </w:pPr>
      <w:r>
        <w:rPr>
          <w:sz w:val="24"/>
        </w:rPr>
        <w:t xml:space="preserve"> </w:t>
      </w:r>
    </w:p>
    <w:p w:rsidR="00F43A67" w:rsidRPr="00D16C95" w:rsidRDefault="00F2756C" w:rsidP="00817A54">
      <w:pPr>
        <w:spacing w:after="0"/>
        <w:rPr>
          <w:b/>
          <w:sz w:val="24"/>
        </w:rPr>
      </w:pPr>
      <w:r w:rsidRPr="00D16C95">
        <w:rPr>
          <w:b/>
          <w:sz w:val="24"/>
        </w:rPr>
        <w:t>Order/Quotation</w:t>
      </w:r>
    </w:p>
    <w:p w:rsidR="00F43A67" w:rsidRDefault="0055199D" w:rsidP="00817A54">
      <w:pPr>
        <w:pStyle w:val="ListParagraph"/>
        <w:numPr>
          <w:ilvl w:val="0"/>
          <w:numId w:val="2"/>
        </w:numPr>
        <w:spacing w:after="0"/>
        <w:rPr>
          <w:sz w:val="24"/>
        </w:rPr>
      </w:pPr>
      <w:r w:rsidRPr="0055199D">
        <w:rPr>
          <w:sz w:val="24"/>
        </w:rPr>
        <w:t>Customer h</w:t>
      </w:r>
      <w:r>
        <w:rPr>
          <w:sz w:val="24"/>
        </w:rPr>
        <w:t xml:space="preserve">as option to ask for quotation. (Quotations are similar to orders, right? What Admin will do when quotation is submitted by the </w:t>
      </w:r>
      <w:r w:rsidR="00833081">
        <w:rPr>
          <w:sz w:val="24"/>
        </w:rPr>
        <w:t>customer?</w:t>
      </w:r>
      <w:r w:rsidR="008F076A">
        <w:rPr>
          <w:sz w:val="24"/>
        </w:rPr>
        <w:t xml:space="preserve"> I think Admin will just quote the prices and submit the form with additional information.</w:t>
      </w:r>
      <w:r>
        <w:rPr>
          <w:sz w:val="24"/>
        </w:rPr>
        <w:t>)</w:t>
      </w:r>
      <w:ins w:id="10" w:author="Richard Fennah" w:date="2012-08-13T10:06:00Z">
        <w:r w:rsidR="00D2018A">
          <w:rPr>
            <w:sz w:val="24"/>
          </w:rPr>
          <w:t xml:space="preserve"> Quotations enable the customer to price a job before actually making the order. Therefore the sheet needs </w:t>
        </w:r>
        <w:r w:rsidR="00D2018A">
          <w:rPr>
            <w:sz w:val="24"/>
          </w:rPr>
          <w:lastRenderedPageBreak/>
          <w:t>to be the same as when they order except for a PRINT option instead of making the order. They can then print off the quotation sheet for their use.</w:t>
        </w:r>
      </w:ins>
    </w:p>
    <w:p w:rsidR="009B5893" w:rsidRDefault="009B5893" w:rsidP="00817A54">
      <w:pPr>
        <w:pStyle w:val="ListParagraph"/>
        <w:numPr>
          <w:ilvl w:val="0"/>
          <w:numId w:val="2"/>
        </w:numPr>
        <w:spacing w:after="0"/>
        <w:rPr>
          <w:sz w:val="24"/>
        </w:rPr>
      </w:pPr>
      <w:r>
        <w:rPr>
          <w:sz w:val="24"/>
        </w:rPr>
        <w:t>Customer can submit order.</w:t>
      </w:r>
    </w:p>
    <w:p w:rsidR="009B5893" w:rsidRDefault="009B5893" w:rsidP="00817A54">
      <w:pPr>
        <w:pStyle w:val="ListParagraph"/>
        <w:numPr>
          <w:ilvl w:val="0"/>
          <w:numId w:val="2"/>
        </w:numPr>
        <w:spacing w:after="0"/>
        <w:rPr>
          <w:sz w:val="24"/>
        </w:rPr>
      </w:pPr>
      <w:r>
        <w:rPr>
          <w:sz w:val="24"/>
        </w:rPr>
        <w:t>Customer can edit previous order</w:t>
      </w:r>
      <w:r w:rsidR="00D05358">
        <w:rPr>
          <w:sz w:val="24"/>
        </w:rPr>
        <w:t>s/quotation</w:t>
      </w:r>
      <w:r>
        <w:rPr>
          <w:sz w:val="24"/>
        </w:rPr>
        <w:t xml:space="preserve"> until it is accepted by the admin.</w:t>
      </w:r>
    </w:p>
    <w:p w:rsidR="009B5893" w:rsidRDefault="009B5893" w:rsidP="00817A54">
      <w:pPr>
        <w:pStyle w:val="ListParagraph"/>
        <w:numPr>
          <w:ilvl w:val="0"/>
          <w:numId w:val="2"/>
        </w:numPr>
        <w:spacing w:after="0"/>
        <w:rPr>
          <w:ins w:id="11" w:author="Richard Fennah" w:date="2012-08-13T10:07:00Z"/>
          <w:sz w:val="24"/>
        </w:rPr>
      </w:pPr>
      <w:r>
        <w:rPr>
          <w:sz w:val="24"/>
        </w:rPr>
        <w:t>Customer can see status of the orders. What could be the different statuses of the order?</w:t>
      </w:r>
      <w:ins w:id="12" w:author="Richard Fennah" w:date="2012-08-13T10:07:00Z">
        <w:r w:rsidR="00D2018A">
          <w:rPr>
            <w:sz w:val="24"/>
          </w:rPr>
          <w:t xml:space="preserve"> The order can be of the following status: 1. Ordered 2. Accepted 3. Shipped</w:t>
        </w:r>
      </w:ins>
    </w:p>
    <w:p w:rsidR="00D2018A" w:rsidRDefault="00D2018A" w:rsidP="00817A54">
      <w:pPr>
        <w:pStyle w:val="ListParagraph"/>
        <w:numPr>
          <w:ilvl w:val="0"/>
          <w:numId w:val="2"/>
        </w:numPr>
        <w:spacing w:after="0"/>
        <w:rPr>
          <w:sz w:val="24"/>
        </w:rPr>
      </w:pPr>
      <w:ins w:id="13" w:author="Richard Fennah" w:date="2012-08-13T10:08:00Z">
        <w:r>
          <w:rPr>
            <w:sz w:val="24"/>
          </w:rPr>
          <w:t>4. Invoiced 5. Outstanding (If they have not paid) 6. Completed</w:t>
        </w:r>
      </w:ins>
    </w:p>
    <w:p w:rsidR="00E82BFC" w:rsidRDefault="00E82BFC" w:rsidP="009B5893">
      <w:pPr>
        <w:spacing w:after="0"/>
        <w:rPr>
          <w:sz w:val="24"/>
        </w:rPr>
      </w:pPr>
    </w:p>
    <w:p w:rsidR="000703F2" w:rsidRDefault="000703F2" w:rsidP="009B5893">
      <w:pPr>
        <w:spacing w:after="0"/>
        <w:rPr>
          <w:ins w:id="14" w:author="Richard Fennah" w:date="2012-08-13T10:09:00Z"/>
          <w:sz w:val="24"/>
        </w:rPr>
      </w:pPr>
      <w:r>
        <w:rPr>
          <w:sz w:val="24"/>
        </w:rPr>
        <w:t>You said quotation and order is same except purchase order form.</w:t>
      </w:r>
      <w:r w:rsidR="00DF639A">
        <w:rPr>
          <w:sz w:val="24"/>
        </w:rPr>
        <w:t xml:space="preserve"> First </w:t>
      </w:r>
      <w:r w:rsidR="00C0070D">
        <w:rPr>
          <w:sz w:val="24"/>
        </w:rPr>
        <w:t>to my understanding</w:t>
      </w:r>
      <w:r w:rsidR="00DF639A">
        <w:rPr>
          <w:sz w:val="24"/>
        </w:rPr>
        <w:t xml:space="preserve"> there is no need of purchase order form. Reason is you can collect all information on po</w:t>
      </w:r>
      <w:r w:rsidR="003E0F41">
        <w:rPr>
          <w:sz w:val="24"/>
        </w:rPr>
        <w:t>r</w:t>
      </w:r>
      <w:r w:rsidR="00DF639A">
        <w:rPr>
          <w:sz w:val="24"/>
        </w:rPr>
        <w:t>tal.</w:t>
      </w:r>
      <w:r w:rsidR="00C0070D">
        <w:rPr>
          <w:sz w:val="24"/>
        </w:rPr>
        <w:t xml:space="preserve"> Information includes the products and quantities.</w:t>
      </w:r>
      <w:r w:rsidR="003E0F41">
        <w:rPr>
          <w:sz w:val="24"/>
        </w:rPr>
        <w:t xml:space="preserve"> Please explain in detail why customer has to attach the purchase order form and why PDF? To my understanding purc</w:t>
      </w:r>
      <w:r w:rsidR="009252C1">
        <w:rPr>
          <w:sz w:val="24"/>
        </w:rPr>
        <w:t xml:space="preserve">hase order form should not be submitted </w:t>
      </w:r>
      <w:r w:rsidR="00D26725">
        <w:rPr>
          <w:sz w:val="24"/>
        </w:rPr>
        <w:t>using</w:t>
      </w:r>
      <w:r w:rsidR="009252C1">
        <w:rPr>
          <w:sz w:val="24"/>
        </w:rPr>
        <w:t xml:space="preserve"> a form is filled which contains all required items.</w:t>
      </w:r>
    </w:p>
    <w:p w:rsidR="00D2018A" w:rsidRDefault="00D2018A" w:rsidP="009B5893">
      <w:pPr>
        <w:spacing w:after="0"/>
        <w:rPr>
          <w:ins w:id="15" w:author="Richard Fennah" w:date="2012-08-13T10:09:00Z"/>
          <w:sz w:val="24"/>
        </w:rPr>
      </w:pPr>
    </w:p>
    <w:p w:rsidR="00D2018A" w:rsidRDefault="00D2018A" w:rsidP="009B5893">
      <w:pPr>
        <w:spacing w:after="0"/>
        <w:rPr>
          <w:sz w:val="24"/>
        </w:rPr>
      </w:pPr>
      <w:ins w:id="16" w:author="Richard Fennah" w:date="2012-08-13T10:09:00Z">
        <w:r>
          <w:rPr>
            <w:sz w:val="24"/>
          </w:rPr>
          <w:t>The purchase order form is an optional attachment for the customer. It ensures that all the correct paperwork is sent just in case. They do not have to send it, but it is an option if they wish. It doesn’t have to be PDF but also could be a scanned image as you say.</w:t>
        </w:r>
      </w:ins>
    </w:p>
    <w:p w:rsidR="009252C1" w:rsidRDefault="009252C1" w:rsidP="009B5893">
      <w:pPr>
        <w:spacing w:after="0"/>
        <w:rPr>
          <w:sz w:val="24"/>
        </w:rPr>
      </w:pPr>
    </w:p>
    <w:p w:rsidR="009252C1" w:rsidRDefault="009252C1" w:rsidP="009B5893">
      <w:pPr>
        <w:spacing w:after="0"/>
        <w:rPr>
          <w:sz w:val="24"/>
        </w:rPr>
      </w:pPr>
      <w:r>
        <w:rPr>
          <w:sz w:val="24"/>
        </w:rPr>
        <w:t xml:space="preserve">If purchase order form is required from customer then why it should be </w:t>
      </w:r>
      <w:r w:rsidR="009C26E8">
        <w:rPr>
          <w:sz w:val="24"/>
        </w:rPr>
        <w:t>PDF</w:t>
      </w:r>
      <w:r w:rsidR="003A265E">
        <w:rPr>
          <w:sz w:val="24"/>
        </w:rPr>
        <w:t xml:space="preserve"> </w:t>
      </w:r>
      <w:r w:rsidR="009C26E8">
        <w:rPr>
          <w:sz w:val="24"/>
        </w:rPr>
        <w:t xml:space="preserve">? </w:t>
      </w:r>
      <w:r>
        <w:rPr>
          <w:sz w:val="24"/>
        </w:rPr>
        <w:t>Why don’t some image</w:t>
      </w:r>
      <w:r w:rsidR="00A52491">
        <w:rPr>
          <w:sz w:val="24"/>
        </w:rPr>
        <w:t xml:space="preserve"> as a result of </w:t>
      </w:r>
      <w:r w:rsidR="007A014F">
        <w:rPr>
          <w:sz w:val="24"/>
        </w:rPr>
        <w:t>scanning</w:t>
      </w:r>
      <w:r w:rsidR="00447BC0">
        <w:rPr>
          <w:sz w:val="24"/>
        </w:rPr>
        <w:t xml:space="preserve"> ?</w:t>
      </w:r>
    </w:p>
    <w:p w:rsidR="007A014F" w:rsidRDefault="007A014F" w:rsidP="009B5893">
      <w:pPr>
        <w:spacing w:after="0"/>
        <w:rPr>
          <w:sz w:val="24"/>
        </w:rPr>
      </w:pPr>
    </w:p>
    <w:p w:rsidR="00887A02" w:rsidRDefault="00887A02" w:rsidP="009B5893">
      <w:pPr>
        <w:spacing w:after="0"/>
        <w:rPr>
          <w:sz w:val="24"/>
        </w:rPr>
      </w:pPr>
      <w:r>
        <w:rPr>
          <w:sz w:val="24"/>
        </w:rPr>
        <w:t>You have provided me the details of account in which I can’t observe anything.</w:t>
      </w:r>
      <w:r w:rsidR="00276166">
        <w:rPr>
          <w:sz w:val="24"/>
        </w:rPr>
        <w:t xml:space="preserve"> So please explain in details the following things.</w:t>
      </w:r>
    </w:p>
    <w:p w:rsidR="00CE65AF" w:rsidRDefault="00CE65AF" w:rsidP="009B5893">
      <w:pPr>
        <w:spacing w:after="0"/>
        <w:rPr>
          <w:ins w:id="17" w:author="Richard Fennah" w:date="2012-08-13T10:10:00Z"/>
          <w:sz w:val="24"/>
        </w:rPr>
      </w:pPr>
      <w:r>
        <w:rPr>
          <w:sz w:val="24"/>
        </w:rPr>
        <w:t>What admin can do with the orders submitted? Explain in detail.</w:t>
      </w:r>
    </w:p>
    <w:p w:rsidR="00D2018A" w:rsidRDefault="00D2018A" w:rsidP="009B5893">
      <w:pPr>
        <w:spacing w:after="0"/>
        <w:rPr>
          <w:sz w:val="24"/>
        </w:rPr>
      </w:pPr>
      <w:ins w:id="18" w:author="Richard Fennah" w:date="2012-08-13T10:10:00Z">
        <w:r>
          <w:rPr>
            <w:sz w:val="24"/>
          </w:rPr>
          <w:t>Change the order status. Accept the order, mark the order as shipped, edit the order, invoice the customer etc.</w:t>
        </w:r>
      </w:ins>
    </w:p>
    <w:p w:rsidR="00CE65AF" w:rsidRDefault="00384EA8" w:rsidP="009B5893">
      <w:pPr>
        <w:spacing w:after="0"/>
        <w:rPr>
          <w:ins w:id="19" w:author="Richard Fennah" w:date="2012-08-13T10:10:00Z"/>
          <w:sz w:val="24"/>
        </w:rPr>
      </w:pPr>
      <w:r>
        <w:rPr>
          <w:sz w:val="24"/>
        </w:rPr>
        <w:t>What admin can do with the quotations submitted? Explain in detail.</w:t>
      </w:r>
    </w:p>
    <w:p w:rsidR="00D2018A" w:rsidRDefault="00D2018A" w:rsidP="009B5893">
      <w:pPr>
        <w:spacing w:after="0"/>
        <w:rPr>
          <w:sz w:val="24"/>
        </w:rPr>
      </w:pPr>
      <w:ins w:id="20" w:author="Richard Fennah" w:date="2012-08-13T10:10:00Z">
        <w:r>
          <w:rPr>
            <w:sz w:val="24"/>
          </w:rPr>
          <w:t>Nothing. These are for customer use only.</w:t>
        </w:r>
      </w:ins>
    </w:p>
    <w:p w:rsidR="00384EA8" w:rsidRDefault="00620943" w:rsidP="009B5893">
      <w:pPr>
        <w:spacing w:after="0"/>
        <w:rPr>
          <w:ins w:id="21" w:author="Richard Fennah" w:date="2012-08-13T10:11:00Z"/>
          <w:sz w:val="24"/>
        </w:rPr>
      </w:pPr>
      <w:r>
        <w:rPr>
          <w:sz w:val="24"/>
        </w:rPr>
        <w:t>What customer can do when order is submitted? Explain in detail.</w:t>
      </w:r>
    </w:p>
    <w:p w:rsidR="00D2018A" w:rsidRDefault="00D2018A" w:rsidP="009B5893">
      <w:pPr>
        <w:spacing w:after="0"/>
        <w:rPr>
          <w:sz w:val="24"/>
        </w:rPr>
      </w:pPr>
      <w:ins w:id="22" w:author="Richard Fennah" w:date="2012-08-13T10:11:00Z">
        <w:r>
          <w:rPr>
            <w:sz w:val="24"/>
          </w:rPr>
          <w:t>Track the progress of their order and then collect their invoices when they are ready etc.</w:t>
        </w:r>
      </w:ins>
    </w:p>
    <w:p w:rsidR="00620943" w:rsidRDefault="00620943" w:rsidP="009B5893">
      <w:pPr>
        <w:spacing w:after="0"/>
        <w:rPr>
          <w:sz w:val="24"/>
        </w:rPr>
      </w:pPr>
    </w:p>
    <w:p w:rsidR="00D3441A" w:rsidRDefault="00D3441A" w:rsidP="009B5893">
      <w:pPr>
        <w:spacing w:after="0"/>
        <w:rPr>
          <w:sz w:val="24"/>
        </w:rPr>
      </w:pPr>
      <w:r>
        <w:rPr>
          <w:sz w:val="24"/>
        </w:rPr>
        <w:t>A</w:t>
      </w:r>
      <w:r w:rsidR="003858B0">
        <w:rPr>
          <w:sz w:val="24"/>
        </w:rPr>
        <w:t>ll fields are simple. No issue.</w:t>
      </w:r>
    </w:p>
    <w:p w:rsidR="00D3441A" w:rsidRDefault="00D3441A" w:rsidP="009B5893">
      <w:pPr>
        <w:spacing w:after="0"/>
        <w:rPr>
          <w:sz w:val="24"/>
        </w:rPr>
      </w:pPr>
    </w:p>
    <w:p w:rsidR="009B5893" w:rsidRPr="003D3580" w:rsidRDefault="009B5893" w:rsidP="009B5893">
      <w:pPr>
        <w:spacing w:after="0"/>
        <w:rPr>
          <w:b/>
          <w:sz w:val="24"/>
        </w:rPr>
      </w:pPr>
      <w:r w:rsidRPr="003D3580">
        <w:rPr>
          <w:b/>
          <w:sz w:val="24"/>
        </w:rPr>
        <w:t>Invoices</w:t>
      </w:r>
    </w:p>
    <w:p w:rsidR="009B5893" w:rsidRDefault="009B5893" w:rsidP="009B5893">
      <w:pPr>
        <w:spacing w:after="0"/>
        <w:rPr>
          <w:ins w:id="23" w:author="Richard Fennah" w:date="2012-08-13T10:11:00Z"/>
          <w:sz w:val="24"/>
        </w:rPr>
      </w:pPr>
      <w:r>
        <w:rPr>
          <w:sz w:val="24"/>
        </w:rPr>
        <w:t xml:space="preserve">Here </w:t>
      </w:r>
      <w:r w:rsidR="009626A6">
        <w:rPr>
          <w:sz w:val="24"/>
        </w:rPr>
        <w:t>you have not mentioned</w:t>
      </w:r>
      <w:r w:rsidR="003C55CF">
        <w:rPr>
          <w:sz w:val="24"/>
        </w:rPr>
        <w:t xml:space="preserve"> the thing that </w:t>
      </w:r>
      <w:r w:rsidR="00022879">
        <w:rPr>
          <w:sz w:val="24"/>
        </w:rPr>
        <w:t>h</w:t>
      </w:r>
      <w:r w:rsidR="003C55CF">
        <w:rPr>
          <w:sz w:val="24"/>
        </w:rPr>
        <w:t>ow order is changed to invoice? Please explain.</w:t>
      </w:r>
      <w:r w:rsidR="00D07884">
        <w:rPr>
          <w:sz w:val="24"/>
        </w:rPr>
        <w:t xml:space="preserve"> Upon which criteria an order is changed to invoice.</w:t>
      </w:r>
    </w:p>
    <w:p w:rsidR="00D2018A" w:rsidRDefault="00D2018A" w:rsidP="009B5893">
      <w:pPr>
        <w:spacing w:after="0"/>
        <w:rPr>
          <w:sz w:val="24"/>
        </w:rPr>
      </w:pPr>
      <w:ins w:id="24" w:author="Richard Fennah" w:date="2012-08-13T10:11:00Z">
        <w:r>
          <w:rPr>
            <w:sz w:val="24"/>
          </w:rPr>
          <w:t>When the item has been received by the customer, the admin will go on to the portal and upload the invoice for the customer. The invoice is a PDF created by our accounting system.</w:t>
        </w:r>
      </w:ins>
    </w:p>
    <w:p w:rsidR="003C55CF" w:rsidRDefault="003C55CF" w:rsidP="009B5893">
      <w:pPr>
        <w:spacing w:after="0"/>
        <w:rPr>
          <w:ins w:id="25" w:author="Richard Fennah" w:date="2012-08-13T10:12:00Z"/>
          <w:sz w:val="24"/>
        </w:rPr>
      </w:pPr>
      <w:r>
        <w:rPr>
          <w:sz w:val="24"/>
        </w:rPr>
        <w:lastRenderedPageBreak/>
        <w:t>What are the different status of invoices?</w:t>
      </w:r>
      <w:r w:rsidR="00437AA4">
        <w:rPr>
          <w:sz w:val="24"/>
        </w:rPr>
        <w:t xml:space="preserve"> Yes, you have written Outstanding. But what other could be</w:t>
      </w:r>
      <w:r w:rsidR="00BC6446">
        <w:rPr>
          <w:sz w:val="24"/>
        </w:rPr>
        <w:t>?</w:t>
      </w:r>
    </w:p>
    <w:p w:rsidR="00D2018A" w:rsidRDefault="00D2018A" w:rsidP="009B5893">
      <w:pPr>
        <w:spacing w:after="0"/>
        <w:rPr>
          <w:ins w:id="26" w:author="Richard Fennah" w:date="2012-08-13T10:12:00Z"/>
          <w:sz w:val="24"/>
        </w:rPr>
      </w:pPr>
      <w:ins w:id="27" w:author="Richard Fennah" w:date="2012-08-13T10:12:00Z">
        <w:r>
          <w:rPr>
            <w:sz w:val="24"/>
          </w:rPr>
          <w:t>As mentioned above:</w:t>
        </w:r>
      </w:ins>
    </w:p>
    <w:p w:rsidR="00D2018A" w:rsidRDefault="00D2018A" w:rsidP="00D2018A">
      <w:pPr>
        <w:pStyle w:val="ListParagraph"/>
        <w:numPr>
          <w:ilvl w:val="0"/>
          <w:numId w:val="5"/>
        </w:numPr>
        <w:spacing w:after="0"/>
        <w:rPr>
          <w:ins w:id="28" w:author="Richard Fennah" w:date="2012-08-13T10:12:00Z"/>
          <w:sz w:val="24"/>
        </w:rPr>
      </w:pPr>
      <w:ins w:id="29" w:author="Richard Fennah" w:date="2012-08-13T10:12:00Z">
        <w:r>
          <w:rPr>
            <w:sz w:val="24"/>
          </w:rPr>
          <w:t>The order can be of the following status: 1. Ordered 2. Accepted 3. Shipped</w:t>
        </w:r>
      </w:ins>
    </w:p>
    <w:p w:rsidR="00D2018A" w:rsidRDefault="00D2018A" w:rsidP="00D2018A">
      <w:pPr>
        <w:pStyle w:val="ListParagraph"/>
        <w:numPr>
          <w:ilvl w:val="0"/>
          <w:numId w:val="5"/>
        </w:numPr>
        <w:spacing w:after="0"/>
        <w:rPr>
          <w:ins w:id="30" w:author="Richard Fennah" w:date="2012-08-13T10:12:00Z"/>
          <w:sz w:val="24"/>
        </w:rPr>
      </w:pPr>
      <w:ins w:id="31" w:author="Richard Fennah" w:date="2012-08-13T10:12:00Z">
        <w:r>
          <w:rPr>
            <w:sz w:val="24"/>
          </w:rPr>
          <w:t>4. Invoiced 5. Outstanding (If they have not paid) 6. Completed</w:t>
        </w:r>
      </w:ins>
    </w:p>
    <w:p w:rsidR="00D2018A" w:rsidRDefault="00D2018A" w:rsidP="009B5893">
      <w:pPr>
        <w:spacing w:after="0"/>
        <w:rPr>
          <w:sz w:val="24"/>
        </w:rPr>
      </w:pPr>
    </w:p>
    <w:p w:rsidR="00165077" w:rsidRDefault="00165077" w:rsidP="009B5893">
      <w:pPr>
        <w:spacing w:after="0"/>
        <w:rPr>
          <w:ins w:id="32" w:author="Richard Fennah" w:date="2012-08-13T10:12:00Z"/>
          <w:sz w:val="24"/>
        </w:rPr>
      </w:pPr>
      <w:r>
        <w:rPr>
          <w:sz w:val="24"/>
        </w:rPr>
        <w:t>Invo</w:t>
      </w:r>
      <w:r w:rsidR="00DA19CA">
        <w:rPr>
          <w:sz w:val="24"/>
        </w:rPr>
        <w:t>i</w:t>
      </w:r>
      <w:r>
        <w:rPr>
          <w:sz w:val="24"/>
        </w:rPr>
        <w:t>ce</w:t>
      </w:r>
      <w:r w:rsidR="00C47174">
        <w:rPr>
          <w:sz w:val="24"/>
        </w:rPr>
        <w:t>s are electronic. Right?</w:t>
      </w:r>
      <w:r w:rsidR="00F51DC6">
        <w:rPr>
          <w:sz w:val="24"/>
        </w:rPr>
        <w:t xml:space="preserve"> Means they are created by admin using software and can be printed and stored.</w:t>
      </w:r>
    </w:p>
    <w:p w:rsidR="00D2018A" w:rsidRDefault="00D2018A" w:rsidP="009B5893">
      <w:pPr>
        <w:spacing w:after="0"/>
        <w:rPr>
          <w:sz w:val="24"/>
        </w:rPr>
      </w:pPr>
      <w:ins w:id="33" w:author="Richard Fennah" w:date="2012-08-13T10:12:00Z">
        <w:r>
          <w:rPr>
            <w:sz w:val="24"/>
          </w:rPr>
          <w:t>Correct, the invoices are PDF created by our accounting system.</w:t>
        </w:r>
      </w:ins>
    </w:p>
    <w:p w:rsidR="00F55DA1" w:rsidRDefault="00F55DA1" w:rsidP="009B5893">
      <w:pPr>
        <w:spacing w:after="0"/>
        <w:rPr>
          <w:sz w:val="24"/>
        </w:rPr>
      </w:pPr>
    </w:p>
    <w:p w:rsidR="00BC6446" w:rsidRDefault="00BC6446" w:rsidP="009B5893">
      <w:pPr>
        <w:spacing w:after="0"/>
        <w:rPr>
          <w:ins w:id="34" w:author="Richard Fennah" w:date="2012-08-13T10:12:00Z"/>
          <w:sz w:val="24"/>
        </w:rPr>
      </w:pPr>
      <w:r>
        <w:rPr>
          <w:sz w:val="24"/>
        </w:rPr>
        <w:t>You have written that there could be different options for payment. What are different options currently? Also in future you are asking about online credit card payment. Which payment gateways you would be using most probably?</w:t>
      </w:r>
    </w:p>
    <w:p w:rsidR="00D2018A" w:rsidRDefault="00D2018A" w:rsidP="009B5893">
      <w:pPr>
        <w:spacing w:after="0"/>
        <w:rPr>
          <w:sz w:val="24"/>
        </w:rPr>
      </w:pPr>
      <w:ins w:id="35" w:author="Richard Fennah" w:date="2012-08-13T10:12:00Z">
        <w:r>
          <w:rPr>
            <w:sz w:val="24"/>
          </w:rPr>
          <w:t xml:space="preserve">Currently most customers pay by Cheque or Bank Transfer. When these payments are received, the admin can login to the portal and add the payment. The </w:t>
        </w:r>
      </w:ins>
      <w:ins w:id="36" w:author="Richard Fennah" w:date="2012-08-13T10:13:00Z">
        <w:r>
          <w:rPr>
            <w:sz w:val="24"/>
          </w:rPr>
          <w:t>payment gateway that we use is Barclaycard ePDQ. We also have a small CubeCart store although this is not yet operational.</w:t>
        </w:r>
      </w:ins>
    </w:p>
    <w:p w:rsidR="002761AA" w:rsidRDefault="002761AA" w:rsidP="009B5893">
      <w:pPr>
        <w:spacing w:after="0"/>
        <w:rPr>
          <w:sz w:val="24"/>
        </w:rPr>
      </w:pPr>
    </w:p>
    <w:p w:rsidR="0089741F" w:rsidRDefault="0089741F" w:rsidP="009B5893">
      <w:pPr>
        <w:spacing w:after="0"/>
        <w:rPr>
          <w:ins w:id="37" w:author="Richard Fennah" w:date="2012-08-13T10:14:00Z"/>
          <w:sz w:val="24"/>
        </w:rPr>
      </w:pPr>
      <w:r>
        <w:rPr>
          <w:sz w:val="24"/>
        </w:rPr>
        <w:t>To my understanding Purchase orders, Quotations and invoices are all electronic. Means customer</w:t>
      </w:r>
      <w:r w:rsidR="004910F2">
        <w:rPr>
          <w:sz w:val="24"/>
        </w:rPr>
        <w:t xml:space="preserve"> and </w:t>
      </w:r>
      <w:r>
        <w:rPr>
          <w:sz w:val="24"/>
        </w:rPr>
        <w:t>admin fill the form and it is stored in the database. All invoices and purchase orders can be converted to PDF for print and record</w:t>
      </w:r>
      <w:r w:rsidR="0003696A">
        <w:rPr>
          <w:sz w:val="24"/>
        </w:rPr>
        <w:t>.</w:t>
      </w:r>
      <w:r w:rsidR="00CB30ED">
        <w:rPr>
          <w:sz w:val="24"/>
        </w:rPr>
        <w:t xml:space="preserve"> Am I right?</w:t>
      </w:r>
    </w:p>
    <w:p w:rsidR="00D2018A" w:rsidRDefault="00D2018A" w:rsidP="009B5893">
      <w:pPr>
        <w:spacing w:after="0"/>
        <w:rPr>
          <w:sz w:val="24"/>
        </w:rPr>
      </w:pPr>
      <w:ins w:id="38" w:author="Richard Fennah" w:date="2012-08-13T10:14:00Z">
        <w:r>
          <w:rPr>
            <w:sz w:val="24"/>
          </w:rPr>
          <w:t>Correct. Although the portal will NOT need to covert anything to PDF for printing. The PDF files will be attachments uploaded by either the customer or the admin.</w:t>
        </w:r>
      </w:ins>
    </w:p>
    <w:p w:rsidR="0089741F" w:rsidRDefault="0089741F" w:rsidP="009B5893">
      <w:pPr>
        <w:spacing w:after="0"/>
        <w:rPr>
          <w:sz w:val="24"/>
        </w:rPr>
      </w:pPr>
    </w:p>
    <w:p w:rsidR="00424D88" w:rsidRDefault="00424D88" w:rsidP="009B5893">
      <w:pPr>
        <w:spacing w:after="0"/>
        <w:rPr>
          <w:ins w:id="39" w:author="Richard Fennah" w:date="2012-08-13T10:14:00Z"/>
          <w:sz w:val="24"/>
        </w:rPr>
      </w:pPr>
      <w:r>
        <w:rPr>
          <w:sz w:val="24"/>
        </w:rPr>
        <w:t>What could admin can do with invoice backend? First he creates the invoice and submit it to customer. What other options you want on backend with invoice?</w:t>
      </w:r>
    </w:p>
    <w:p w:rsidR="00D2018A" w:rsidRDefault="00D2018A" w:rsidP="009B5893">
      <w:pPr>
        <w:spacing w:after="0"/>
        <w:rPr>
          <w:sz w:val="24"/>
        </w:rPr>
      </w:pPr>
      <w:ins w:id="40" w:author="Richard Fennah" w:date="2012-08-13T10:14:00Z">
        <w:r>
          <w:rPr>
            <w:sz w:val="24"/>
          </w:rPr>
          <w:t>Simply invoice the customer. I don’t think there are any other functions for this at the moment.</w:t>
        </w:r>
      </w:ins>
    </w:p>
    <w:p w:rsidR="00424D88" w:rsidRDefault="00424D88" w:rsidP="009B5893">
      <w:pPr>
        <w:spacing w:after="0"/>
        <w:rPr>
          <w:sz w:val="24"/>
        </w:rPr>
      </w:pPr>
    </w:p>
    <w:p w:rsidR="00D67C53" w:rsidRDefault="00D67C53" w:rsidP="009B5893">
      <w:pPr>
        <w:spacing w:after="0"/>
        <w:rPr>
          <w:ins w:id="41" w:author="Richard Fennah" w:date="2012-08-13T10:15:00Z"/>
          <w:sz w:val="24"/>
        </w:rPr>
      </w:pPr>
      <w:r>
        <w:rPr>
          <w:sz w:val="24"/>
        </w:rPr>
        <w:t>What client has options to do with invoices when invoice is submitted from admin?</w:t>
      </w:r>
    </w:p>
    <w:p w:rsidR="00D2018A" w:rsidRDefault="00D2018A" w:rsidP="009B5893">
      <w:pPr>
        <w:spacing w:after="0"/>
        <w:rPr>
          <w:sz w:val="24"/>
        </w:rPr>
      </w:pPr>
      <w:ins w:id="42" w:author="Richard Fennah" w:date="2012-08-13T10:15:00Z">
        <w:r>
          <w:rPr>
            <w:sz w:val="24"/>
          </w:rPr>
          <w:t>Download the invoice and confirm the receipt of it. The admin will then be alerted that the customer has received their invoice.</w:t>
        </w:r>
      </w:ins>
    </w:p>
    <w:p w:rsidR="00424D88" w:rsidRDefault="00424D88" w:rsidP="009B5893">
      <w:pPr>
        <w:spacing w:after="0"/>
        <w:rPr>
          <w:sz w:val="24"/>
        </w:rPr>
      </w:pPr>
    </w:p>
    <w:p w:rsidR="002761AA" w:rsidRPr="002D7850" w:rsidRDefault="002761AA" w:rsidP="009B5893">
      <w:pPr>
        <w:spacing w:after="0"/>
        <w:rPr>
          <w:b/>
          <w:sz w:val="24"/>
        </w:rPr>
      </w:pPr>
      <w:r w:rsidRPr="002D7850">
        <w:rPr>
          <w:b/>
          <w:sz w:val="24"/>
        </w:rPr>
        <w:t>Returns</w:t>
      </w:r>
    </w:p>
    <w:p w:rsidR="002761AA" w:rsidRDefault="002761AA" w:rsidP="009B5893">
      <w:pPr>
        <w:spacing w:after="0"/>
        <w:rPr>
          <w:sz w:val="24"/>
        </w:rPr>
      </w:pPr>
      <w:r>
        <w:rPr>
          <w:sz w:val="24"/>
        </w:rPr>
        <w:t>Please explain the</w:t>
      </w:r>
      <w:r w:rsidR="00080DC0">
        <w:rPr>
          <w:sz w:val="24"/>
        </w:rPr>
        <w:t xml:space="preserve"> return</w:t>
      </w:r>
      <w:r>
        <w:rPr>
          <w:sz w:val="24"/>
        </w:rPr>
        <w:t xml:space="preserve"> process that Argus Distribution adopt</w:t>
      </w:r>
      <w:r w:rsidR="00066E0E">
        <w:rPr>
          <w:sz w:val="24"/>
        </w:rPr>
        <w:t>s</w:t>
      </w:r>
      <w:r>
        <w:rPr>
          <w:sz w:val="24"/>
        </w:rPr>
        <w:t xml:space="preserve">. </w:t>
      </w:r>
    </w:p>
    <w:p w:rsidR="002761AA" w:rsidRDefault="002761AA" w:rsidP="009B5893">
      <w:pPr>
        <w:spacing w:after="0"/>
        <w:rPr>
          <w:ins w:id="43" w:author="Richard Fennah" w:date="2012-08-13T10:15:00Z"/>
          <w:sz w:val="24"/>
        </w:rPr>
      </w:pPr>
      <w:r>
        <w:rPr>
          <w:sz w:val="24"/>
        </w:rPr>
        <w:t>You have mentioned that “</w:t>
      </w:r>
      <w:r>
        <w:t>This page will be a form for customers to return products to Argus Distribution for returns analysis</w:t>
      </w:r>
      <w:r>
        <w:rPr>
          <w:sz w:val="24"/>
        </w:rPr>
        <w:t>”</w:t>
      </w:r>
      <w:r w:rsidR="00C156E2">
        <w:rPr>
          <w:sz w:val="24"/>
        </w:rPr>
        <w:t>. Please explain the phrase “return analysis”</w:t>
      </w:r>
      <w:r w:rsidR="00061B78">
        <w:rPr>
          <w:sz w:val="24"/>
        </w:rPr>
        <w:t>. What analysis you made?</w:t>
      </w:r>
      <w:r w:rsidR="00CA3704">
        <w:rPr>
          <w:sz w:val="24"/>
        </w:rPr>
        <w:t xml:space="preserve"> What further software will help you to made returns?</w:t>
      </w:r>
      <w:r w:rsidR="00E7263C">
        <w:rPr>
          <w:sz w:val="24"/>
        </w:rPr>
        <w:t xml:space="preserve"> All these returns should be made in record.</w:t>
      </w:r>
    </w:p>
    <w:p w:rsidR="00D2018A" w:rsidRDefault="00D2018A" w:rsidP="009B5893">
      <w:pPr>
        <w:spacing w:after="0"/>
        <w:rPr>
          <w:sz w:val="24"/>
        </w:rPr>
      </w:pPr>
      <w:ins w:id="44" w:author="Richard Fennah" w:date="2012-08-13T10:15:00Z">
        <w:r>
          <w:rPr>
            <w:sz w:val="24"/>
          </w:rPr>
          <w:lastRenderedPageBreak/>
          <w:t xml:space="preserve">We make technical analysis of any returned products. </w:t>
        </w:r>
      </w:ins>
      <w:ins w:id="45" w:author="Richard Fennah" w:date="2012-08-13T10:16:00Z">
        <w:r>
          <w:rPr>
            <w:sz w:val="24"/>
          </w:rPr>
          <w:t>If the portal could contain a record of all returns and comments by the admin about the analysis then that would be very useful.</w:t>
        </w:r>
      </w:ins>
    </w:p>
    <w:p w:rsidR="003C55CF" w:rsidRDefault="003C55CF" w:rsidP="009B5893">
      <w:pPr>
        <w:spacing w:after="0"/>
        <w:rPr>
          <w:sz w:val="24"/>
        </w:rPr>
      </w:pPr>
    </w:p>
    <w:p w:rsidR="00766A72" w:rsidRDefault="00766A72" w:rsidP="009B5893">
      <w:pPr>
        <w:spacing w:after="0"/>
        <w:rPr>
          <w:sz w:val="24"/>
        </w:rPr>
      </w:pPr>
      <w:r>
        <w:rPr>
          <w:sz w:val="24"/>
        </w:rPr>
        <w:t>Please explain all these fields in detail</w:t>
      </w:r>
      <w:r w:rsidR="007E1893">
        <w:rPr>
          <w:sz w:val="24"/>
        </w:rPr>
        <w:t>. Some are obvious but most of them are not understandable for me.</w:t>
      </w:r>
    </w:p>
    <w:p w:rsidR="00766A72" w:rsidRPr="007C33FC" w:rsidRDefault="00766A72" w:rsidP="00766A72">
      <w:pPr>
        <w:pStyle w:val="ListParagraph"/>
        <w:numPr>
          <w:ilvl w:val="1"/>
          <w:numId w:val="4"/>
        </w:numPr>
        <w:spacing w:after="0" w:line="240" w:lineRule="auto"/>
        <w:rPr>
          <w:u w:val="single"/>
        </w:rPr>
      </w:pPr>
      <w:r>
        <w:t>The following details should be collected on the form:</w:t>
      </w:r>
    </w:p>
    <w:p w:rsidR="00766A72" w:rsidRPr="007C33FC" w:rsidRDefault="00766A72" w:rsidP="00766A72">
      <w:pPr>
        <w:pStyle w:val="ListParagraph"/>
        <w:numPr>
          <w:ilvl w:val="2"/>
          <w:numId w:val="4"/>
        </w:numPr>
        <w:spacing w:after="0" w:line="240" w:lineRule="auto"/>
        <w:rPr>
          <w:u w:val="single"/>
        </w:rPr>
      </w:pPr>
      <w:r>
        <w:t>RMA Number</w:t>
      </w:r>
      <w:ins w:id="46" w:author="Richard Fennah" w:date="2012-08-13T10:16:00Z">
        <w:r w:rsidR="00D2018A">
          <w:t xml:space="preserve"> Returns Number provided by the admin</w:t>
        </w:r>
      </w:ins>
    </w:p>
    <w:p w:rsidR="00766A72" w:rsidRPr="007C33FC" w:rsidRDefault="00766A72" w:rsidP="00766A72">
      <w:pPr>
        <w:pStyle w:val="ListParagraph"/>
        <w:numPr>
          <w:ilvl w:val="2"/>
          <w:numId w:val="4"/>
        </w:numPr>
        <w:spacing w:after="0" w:line="240" w:lineRule="auto"/>
        <w:rPr>
          <w:u w:val="single"/>
        </w:rPr>
      </w:pPr>
      <w:r>
        <w:t>Customer’s representative</w:t>
      </w:r>
      <w:ins w:id="47" w:author="Richard Fennah" w:date="2012-08-13T10:16:00Z">
        <w:r w:rsidR="00D2018A">
          <w:t xml:space="preserve"> The name of the technical person for the customer</w:t>
        </w:r>
      </w:ins>
    </w:p>
    <w:p w:rsidR="00766A72" w:rsidRPr="007C33FC" w:rsidRDefault="00766A72" w:rsidP="00766A72">
      <w:pPr>
        <w:pStyle w:val="ListParagraph"/>
        <w:numPr>
          <w:ilvl w:val="2"/>
          <w:numId w:val="4"/>
        </w:numPr>
        <w:spacing w:after="0" w:line="240" w:lineRule="auto"/>
        <w:rPr>
          <w:u w:val="single"/>
        </w:rPr>
      </w:pPr>
      <w:r>
        <w:t>Credit Required? Y or N</w:t>
      </w:r>
      <w:ins w:id="48" w:author="Richard Fennah" w:date="2012-08-13T10:16:00Z">
        <w:r w:rsidR="00D2018A">
          <w:t xml:space="preserve"> If the items are returned for credit. (The customer gets the money back).</w:t>
        </w:r>
      </w:ins>
    </w:p>
    <w:p w:rsidR="00766A72" w:rsidRPr="007C33FC" w:rsidRDefault="00766A72" w:rsidP="00766A72">
      <w:pPr>
        <w:pStyle w:val="ListParagraph"/>
        <w:numPr>
          <w:ilvl w:val="2"/>
          <w:numId w:val="4"/>
        </w:numPr>
        <w:spacing w:after="0" w:line="240" w:lineRule="auto"/>
        <w:rPr>
          <w:u w:val="single"/>
        </w:rPr>
      </w:pPr>
      <w:r>
        <w:t>Repair Required? Y or N</w:t>
      </w:r>
      <w:ins w:id="49" w:author="Richard Fennah" w:date="2012-08-13T10:17:00Z">
        <w:r w:rsidR="00D2018A">
          <w:t xml:space="preserve"> Is repair required?</w:t>
        </w:r>
      </w:ins>
    </w:p>
    <w:p w:rsidR="00766A72" w:rsidRPr="007C33FC" w:rsidRDefault="00766A72" w:rsidP="00766A72">
      <w:pPr>
        <w:pStyle w:val="ListParagraph"/>
        <w:numPr>
          <w:ilvl w:val="2"/>
          <w:numId w:val="4"/>
        </w:numPr>
        <w:spacing w:after="0" w:line="240" w:lineRule="auto"/>
        <w:rPr>
          <w:u w:val="single"/>
        </w:rPr>
      </w:pPr>
      <w:r>
        <w:t>Invoice number to credit against</w:t>
      </w:r>
      <w:ins w:id="50" w:author="Richard Fennah" w:date="2012-08-13T10:17:00Z">
        <w:r w:rsidR="00D2018A">
          <w:t xml:space="preserve"> If the customer wants the credit then what invoice should it be made against.</w:t>
        </w:r>
      </w:ins>
    </w:p>
    <w:p w:rsidR="00766A72" w:rsidRPr="007C33FC" w:rsidRDefault="00766A72" w:rsidP="00766A72">
      <w:pPr>
        <w:pStyle w:val="ListParagraph"/>
        <w:numPr>
          <w:ilvl w:val="2"/>
          <w:numId w:val="4"/>
        </w:numPr>
        <w:spacing w:after="0" w:line="240" w:lineRule="auto"/>
        <w:rPr>
          <w:u w:val="single"/>
        </w:rPr>
      </w:pPr>
      <w:r>
        <w:t>Report Required? Y or N</w:t>
      </w:r>
      <w:ins w:id="51" w:author="Richard Fennah" w:date="2012-08-13T10:17:00Z">
        <w:r w:rsidR="00D2018A">
          <w:t xml:space="preserve"> Does the customer need a report of the analysis?</w:t>
        </w:r>
      </w:ins>
    </w:p>
    <w:p w:rsidR="00766A72" w:rsidRPr="007C33FC" w:rsidRDefault="00766A72" w:rsidP="00766A72">
      <w:pPr>
        <w:pStyle w:val="ListParagraph"/>
        <w:numPr>
          <w:ilvl w:val="2"/>
          <w:numId w:val="4"/>
        </w:numPr>
        <w:spacing w:after="0" w:line="240" w:lineRule="auto"/>
        <w:rPr>
          <w:u w:val="single"/>
        </w:rPr>
      </w:pPr>
      <w:r>
        <w:t>Site Address</w:t>
      </w:r>
      <w:ins w:id="52" w:author="Richard Fennah" w:date="2012-08-13T10:17:00Z">
        <w:r w:rsidR="00D2018A">
          <w:t xml:space="preserve"> Where were the products installed? What address?</w:t>
        </w:r>
      </w:ins>
    </w:p>
    <w:p w:rsidR="00766A72" w:rsidRPr="007C33FC" w:rsidRDefault="00766A72" w:rsidP="00766A72">
      <w:pPr>
        <w:pStyle w:val="ListParagraph"/>
        <w:numPr>
          <w:ilvl w:val="2"/>
          <w:numId w:val="4"/>
        </w:numPr>
        <w:spacing w:after="0" w:line="240" w:lineRule="auto"/>
        <w:rPr>
          <w:u w:val="single"/>
        </w:rPr>
      </w:pPr>
      <w:r>
        <w:t>Details of Installation</w:t>
      </w:r>
      <w:ins w:id="53" w:author="Richard Fennah" w:date="2012-08-13T10:17:00Z">
        <w:r w:rsidR="00D2018A">
          <w:t xml:space="preserve"> What type of building were the products installed?</w:t>
        </w:r>
      </w:ins>
    </w:p>
    <w:p w:rsidR="00766A72" w:rsidRPr="007C33FC" w:rsidRDefault="00766A72" w:rsidP="00766A72">
      <w:pPr>
        <w:pStyle w:val="ListParagraph"/>
        <w:numPr>
          <w:ilvl w:val="2"/>
          <w:numId w:val="4"/>
        </w:numPr>
        <w:spacing w:after="0" w:line="240" w:lineRule="auto"/>
        <w:rPr>
          <w:u w:val="single"/>
        </w:rPr>
      </w:pPr>
      <w:r>
        <w:t>List of products being returned and their individual date codes</w:t>
      </w:r>
      <w:ins w:id="54" w:author="Richard Fennah" w:date="2012-08-13T10:17:00Z">
        <w:r w:rsidR="00D2018A">
          <w:t xml:space="preserve"> What items are being returned? Including their individual date codes.</w:t>
        </w:r>
      </w:ins>
    </w:p>
    <w:p w:rsidR="00766A72" w:rsidRPr="007C33FC" w:rsidRDefault="00766A72" w:rsidP="00766A72">
      <w:pPr>
        <w:pStyle w:val="ListParagraph"/>
        <w:numPr>
          <w:ilvl w:val="2"/>
          <w:numId w:val="4"/>
        </w:numPr>
        <w:spacing w:after="0" w:line="240" w:lineRule="auto"/>
        <w:rPr>
          <w:u w:val="single"/>
        </w:rPr>
      </w:pPr>
      <w:r>
        <w:t>Description of fault and environmental conditions</w:t>
      </w:r>
    </w:p>
    <w:p w:rsidR="00766A72" w:rsidRPr="007C33FC" w:rsidRDefault="00766A72" w:rsidP="00766A72">
      <w:pPr>
        <w:pStyle w:val="ListParagraph"/>
        <w:numPr>
          <w:ilvl w:val="2"/>
          <w:numId w:val="4"/>
        </w:numPr>
        <w:spacing w:after="0" w:line="240" w:lineRule="auto"/>
        <w:rPr>
          <w:u w:val="single"/>
        </w:rPr>
      </w:pPr>
      <w:r>
        <w:t>Date of Installation</w:t>
      </w:r>
    </w:p>
    <w:p w:rsidR="00766A72" w:rsidRPr="007C33FC" w:rsidRDefault="00766A72" w:rsidP="00766A72">
      <w:pPr>
        <w:pStyle w:val="ListParagraph"/>
        <w:numPr>
          <w:ilvl w:val="2"/>
          <w:numId w:val="4"/>
        </w:numPr>
        <w:spacing w:after="0" w:line="240" w:lineRule="auto"/>
        <w:rPr>
          <w:u w:val="single"/>
        </w:rPr>
      </w:pPr>
      <w:r>
        <w:t xml:space="preserve">Date of last maintenance </w:t>
      </w:r>
    </w:p>
    <w:p w:rsidR="00766A72" w:rsidRPr="007C33FC" w:rsidRDefault="00766A72" w:rsidP="00766A72">
      <w:pPr>
        <w:pStyle w:val="ListParagraph"/>
        <w:numPr>
          <w:ilvl w:val="2"/>
          <w:numId w:val="4"/>
        </w:numPr>
        <w:spacing w:after="0" w:line="240" w:lineRule="auto"/>
        <w:rPr>
          <w:u w:val="single"/>
        </w:rPr>
      </w:pPr>
      <w:r>
        <w:t>Any additional information</w:t>
      </w:r>
      <w:ins w:id="55" w:author="Richard Fennah" w:date="2012-08-13T10:18:00Z">
        <w:r w:rsidR="00D2018A">
          <w:t xml:space="preserve"> Final comment box for any other information</w:t>
        </w:r>
      </w:ins>
    </w:p>
    <w:p w:rsidR="00766A72" w:rsidRDefault="00766A72" w:rsidP="009B5893">
      <w:pPr>
        <w:spacing w:after="0"/>
        <w:rPr>
          <w:sz w:val="24"/>
        </w:rPr>
      </w:pPr>
    </w:p>
    <w:p w:rsidR="00344DBF" w:rsidRDefault="00344DBF" w:rsidP="009B5893">
      <w:pPr>
        <w:spacing w:after="0"/>
        <w:rPr>
          <w:ins w:id="56" w:author="Richard Fennah" w:date="2012-08-13T10:18:00Z"/>
          <w:sz w:val="24"/>
        </w:rPr>
      </w:pPr>
      <w:r>
        <w:rPr>
          <w:sz w:val="24"/>
        </w:rPr>
        <w:t>Once this form is submitted what admin will do on back end?</w:t>
      </w:r>
    </w:p>
    <w:p w:rsidR="00D2018A" w:rsidRDefault="00D2018A" w:rsidP="009B5893">
      <w:pPr>
        <w:spacing w:after="0"/>
        <w:rPr>
          <w:sz w:val="24"/>
        </w:rPr>
      </w:pPr>
      <w:ins w:id="57" w:author="Richard Fennah" w:date="2012-08-13T10:18:00Z">
        <w:r>
          <w:rPr>
            <w:sz w:val="24"/>
          </w:rPr>
          <w:t>Authorize the customer to return the items.</w:t>
        </w:r>
      </w:ins>
    </w:p>
    <w:p w:rsidR="00344DBF" w:rsidRDefault="00344DBF" w:rsidP="009B5893">
      <w:pPr>
        <w:spacing w:after="0"/>
        <w:rPr>
          <w:ins w:id="58" w:author="Richard Fennah" w:date="2012-08-13T10:18:00Z"/>
          <w:sz w:val="24"/>
        </w:rPr>
      </w:pPr>
      <w:r>
        <w:rPr>
          <w:sz w:val="24"/>
        </w:rPr>
        <w:t>What client can do after submission of this form?</w:t>
      </w:r>
    </w:p>
    <w:p w:rsidR="00D2018A" w:rsidRDefault="00D2018A" w:rsidP="009B5893">
      <w:pPr>
        <w:spacing w:after="0"/>
        <w:rPr>
          <w:sz w:val="24"/>
        </w:rPr>
      </w:pPr>
      <w:ins w:id="59" w:author="Richard Fennah" w:date="2012-08-13T10:18:00Z">
        <w:r>
          <w:rPr>
            <w:sz w:val="24"/>
          </w:rPr>
          <w:t>Return the items to Argus Distribution.</w:t>
        </w:r>
      </w:ins>
    </w:p>
    <w:p w:rsidR="00766A72" w:rsidRDefault="00766A72" w:rsidP="009B5893">
      <w:pPr>
        <w:spacing w:after="0"/>
        <w:rPr>
          <w:sz w:val="24"/>
        </w:rPr>
      </w:pPr>
    </w:p>
    <w:p w:rsidR="00802F10" w:rsidRPr="0093235D" w:rsidRDefault="00561B88" w:rsidP="009B5893">
      <w:pPr>
        <w:spacing w:after="0"/>
        <w:rPr>
          <w:b/>
          <w:sz w:val="24"/>
        </w:rPr>
      </w:pPr>
      <w:r w:rsidRPr="00D10BD0">
        <w:rPr>
          <w:b/>
          <w:sz w:val="24"/>
        </w:rPr>
        <w:t>Technical</w:t>
      </w:r>
    </w:p>
    <w:p w:rsidR="0025561E" w:rsidRDefault="0025561E" w:rsidP="009B5893">
      <w:pPr>
        <w:spacing w:after="0"/>
        <w:rPr>
          <w:sz w:val="24"/>
        </w:rPr>
      </w:pPr>
      <w:r>
        <w:rPr>
          <w:sz w:val="24"/>
        </w:rPr>
        <w:t>Forum</w:t>
      </w:r>
    </w:p>
    <w:p w:rsidR="00561B88" w:rsidRDefault="00561B88" w:rsidP="009B5893">
      <w:pPr>
        <w:spacing w:after="0"/>
        <w:rPr>
          <w:sz w:val="24"/>
        </w:rPr>
      </w:pPr>
      <w:r>
        <w:rPr>
          <w:sz w:val="24"/>
        </w:rPr>
        <w:t>You have asked for a forum where customers can discuss issues about the products and system.</w:t>
      </w:r>
    </w:p>
    <w:p w:rsidR="00561B88" w:rsidRDefault="00561B88" w:rsidP="009B5893">
      <w:pPr>
        <w:spacing w:after="0"/>
        <w:rPr>
          <w:ins w:id="60" w:author="Richard Fennah" w:date="2012-08-13T10:19:00Z"/>
          <w:sz w:val="24"/>
        </w:rPr>
      </w:pPr>
      <w:r>
        <w:rPr>
          <w:sz w:val="24"/>
        </w:rPr>
        <w:t xml:space="preserve">Which things you want in forum? Can customer add video, file or </w:t>
      </w:r>
      <w:r w:rsidR="002E3128">
        <w:rPr>
          <w:sz w:val="24"/>
        </w:rPr>
        <w:t>audio? Or it will be a simple forum?</w:t>
      </w:r>
    </w:p>
    <w:p w:rsidR="00D2018A" w:rsidRDefault="00D2018A" w:rsidP="009B5893">
      <w:pPr>
        <w:spacing w:after="0"/>
        <w:rPr>
          <w:sz w:val="24"/>
        </w:rPr>
      </w:pPr>
      <w:ins w:id="61" w:author="Richard Fennah" w:date="2012-08-13T10:19:00Z">
        <w:r>
          <w:rPr>
            <w:sz w:val="24"/>
          </w:rPr>
          <w:t>Simple forum, PHPBB might be a good solution.</w:t>
        </w:r>
      </w:ins>
    </w:p>
    <w:p w:rsidR="009159DA" w:rsidRDefault="009159DA" w:rsidP="009B5893">
      <w:pPr>
        <w:spacing w:after="0"/>
        <w:rPr>
          <w:ins w:id="62" w:author="Richard Fennah" w:date="2012-08-13T10:19:00Z"/>
          <w:sz w:val="24"/>
        </w:rPr>
      </w:pPr>
      <w:r>
        <w:rPr>
          <w:sz w:val="24"/>
        </w:rPr>
        <w:t>What is technical in this forum that you have named it technical?</w:t>
      </w:r>
    </w:p>
    <w:p w:rsidR="00D2018A" w:rsidRDefault="00D2018A" w:rsidP="009B5893">
      <w:pPr>
        <w:spacing w:after="0"/>
        <w:rPr>
          <w:sz w:val="24"/>
        </w:rPr>
      </w:pPr>
      <w:ins w:id="63" w:author="Richard Fennah" w:date="2012-08-13T10:19:00Z">
        <w:r>
          <w:rPr>
            <w:sz w:val="24"/>
          </w:rPr>
          <w:t xml:space="preserve">Technical details are discussed by the customers. All of the customers can discuss these things together. </w:t>
        </w:r>
      </w:ins>
    </w:p>
    <w:p w:rsidR="006302BA" w:rsidRDefault="006302BA" w:rsidP="009B5893">
      <w:pPr>
        <w:spacing w:after="0"/>
        <w:rPr>
          <w:sz w:val="24"/>
        </w:rPr>
      </w:pPr>
    </w:p>
    <w:p w:rsidR="00FD6F7E" w:rsidRDefault="00FD6F7E" w:rsidP="009B5893">
      <w:pPr>
        <w:spacing w:after="0"/>
        <w:rPr>
          <w:sz w:val="24"/>
        </w:rPr>
      </w:pPr>
      <w:r>
        <w:rPr>
          <w:sz w:val="24"/>
        </w:rPr>
        <w:t>Manuals/Datasheets</w:t>
      </w:r>
    </w:p>
    <w:p w:rsidR="00990668" w:rsidRDefault="005C0DFB" w:rsidP="009B5893">
      <w:pPr>
        <w:spacing w:after="0"/>
        <w:rPr>
          <w:ins w:id="64" w:author="Richard Fennah" w:date="2012-08-13T10:19:00Z"/>
          <w:sz w:val="24"/>
        </w:rPr>
      </w:pPr>
      <w:r>
        <w:rPr>
          <w:sz w:val="24"/>
        </w:rPr>
        <w:t>Here you want to upload the manuals/datasheets of your products.</w:t>
      </w:r>
    </w:p>
    <w:p w:rsidR="00D2018A" w:rsidRDefault="00D2018A" w:rsidP="009B5893">
      <w:pPr>
        <w:spacing w:after="0"/>
        <w:rPr>
          <w:sz w:val="24"/>
        </w:rPr>
      </w:pPr>
      <w:ins w:id="65" w:author="Richard Fennah" w:date="2012-08-13T10:19:00Z">
        <w:r>
          <w:rPr>
            <w:sz w:val="24"/>
          </w:rPr>
          <w:t>Correct.</w:t>
        </w:r>
      </w:ins>
    </w:p>
    <w:p w:rsidR="00F43A67" w:rsidRDefault="00F43A67" w:rsidP="00817A54">
      <w:pPr>
        <w:spacing w:after="0"/>
        <w:rPr>
          <w:sz w:val="24"/>
        </w:rPr>
      </w:pPr>
    </w:p>
    <w:p w:rsidR="001B19EE" w:rsidRDefault="001B19EE" w:rsidP="00817A54">
      <w:pPr>
        <w:spacing w:after="0"/>
        <w:rPr>
          <w:sz w:val="24"/>
        </w:rPr>
      </w:pPr>
      <w:r>
        <w:rPr>
          <w:sz w:val="24"/>
        </w:rPr>
        <w:lastRenderedPageBreak/>
        <w:t>Other optional additional features</w:t>
      </w:r>
    </w:p>
    <w:p w:rsidR="0018352A" w:rsidRPr="0018352A" w:rsidRDefault="0018352A" w:rsidP="0018352A">
      <w:pPr>
        <w:pStyle w:val="ListParagraph"/>
        <w:numPr>
          <w:ilvl w:val="0"/>
          <w:numId w:val="3"/>
        </w:numPr>
        <w:spacing w:after="0"/>
        <w:rPr>
          <w:sz w:val="24"/>
        </w:rPr>
      </w:pPr>
      <w:r>
        <w:rPr>
          <w:sz w:val="24"/>
        </w:rPr>
        <w:t>You have not mentioned the inventory system. Inventory system can be placed there which is linked with orders. Orders are only made for those items which are available in inventory and inventory is automatically reduce</w:t>
      </w:r>
      <w:r w:rsidR="00AA3EBA">
        <w:rPr>
          <w:sz w:val="24"/>
        </w:rPr>
        <w:t>d</w:t>
      </w:r>
      <w:r>
        <w:rPr>
          <w:sz w:val="24"/>
        </w:rPr>
        <w:t xml:space="preserve"> </w:t>
      </w:r>
      <w:r w:rsidR="001552AF">
        <w:rPr>
          <w:sz w:val="24"/>
        </w:rPr>
        <w:t>on</w:t>
      </w:r>
      <w:r>
        <w:rPr>
          <w:sz w:val="24"/>
        </w:rPr>
        <w:t xml:space="preserve"> acceptance of order.</w:t>
      </w:r>
      <w:ins w:id="66" w:author="Richard Fennah" w:date="2012-08-13T10:19:00Z">
        <w:r w:rsidR="00D2018A">
          <w:rPr>
            <w:sz w:val="24"/>
          </w:rPr>
          <w:t xml:space="preserve"> Inventory is dealt with by our accounting system. This should not be dealt with on the portal.</w:t>
        </w:r>
      </w:ins>
    </w:p>
    <w:p w:rsidR="001B19EE" w:rsidRDefault="001B19EE" w:rsidP="001B19EE">
      <w:pPr>
        <w:pStyle w:val="ListParagraph"/>
        <w:numPr>
          <w:ilvl w:val="0"/>
          <w:numId w:val="3"/>
        </w:numPr>
        <w:spacing w:after="0"/>
        <w:rPr>
          <w:sz w:val="24"/>
        </w:rPr>
      </w:pPr>
      <w:r>
        <w:rPr>
          <w:sz w:val="24"/>
        </w:rPr>
        <w:t>If you offer credit/ installment options you can deal that also using software. Explain the process you adopt manually. I will try to find some solution for that on software</w:t>
      </w:r>
      <w:r w:rsidR="003A6714">
        <w:rPr>
          <w:sz w:val="24"/>
        </w:rPr>
        <w:t>.</w:t>
      </w:r>
      <w:ins w:id="67" w:author="Richard Fennah" w:date="2012-08-13T10:20:00Z">
        <w:r w:rsidR="00D2018A">
          <w:rPr>
            <w:sz w:val="24"/>
          </w:rPr>
          <w:t xml:space="preserve"> Each customer has a different credit term of say between 30-45 days. If they have not paid within that time then the portal should alert them and stop them from ordering any more items. This should also apply for a credit limit for each customer which might be £5000 for example.</w:t>
        </w:r>
      </w:ins>
    </w:p>
    <w:p w:rsidR="001B19EE" w:rsidRDefault="001F5648" w:rsidP="001B19EE">
      <w:pPr>
        <w:pStyle w:val="ListParagraph"/>
        <w:numPr>
          <w:ilvl w:val="0"/>
          <w:numId w:val="3"/>
        </w:numPr>
        <w:spacing w:after="0"/>
        <w:rPr>
          <w:sz w:val="24"/>
        </w:rPr>
      </w:pPr>
      <w:r>
        <w:rPr>
          <w:sz w:val="24"/>
        </w:rPr>
        <w:t>You can add website of your company.</w:t>
      </w:r>
      <w:ins w:id="68" w:author="Richard Fennah" w:date="2012-08-13T10:21:00Z">
        <w:r w:rsidR="00D2018A">
          <w:rPr>
            <w:sz w:val="24"/>
          </w:rPr>
          <w:t xml:space="preserve"> www.argusdistribution.co.uk</w:t>
        </w:r>
      </w:ins>
    </w:p>
    <w:p w:rsidR="001B19EE" w:rsidRDefault="001B19EE" w:rsidP="00817A54">
      <w:pPr>
        <w:spacing w:after="0"/>
        <w:rPr>
          <w:sz w:val="24"/>
        </w:rPr>
      </w:pPr>
    </w:p>
    <w:p w:rsidR="00817A54" w:rsidRPr="00DB205B" w:rsidRDefault="00F16749" w:rsidP="009B4595">
      <w:pPr>
        <w:spacing w:after="0"/>
        <w:rPr>
          <w:b/>
          <w:sz w:val="24"/>
        </w:rPr>
      </w:pPr>
      <w:r w:rsidRPr="00DB205B">
        <w:rPr>
          <w:b/>
          <w:sz w:val="24"/>
        </w:rPr>
        <w:t>Back</w:t>
      </w:r>
      <w:r w:rsidR="00817A54" w:rsidRPr="00DB205B">
        <w:rPr>
          <w:b/>
          <w:sz w:val="24"/>
        </w:rPr>
        <w:t>/</w:t>
      </w:r>
      <w:r w:rsidRPr="00DB205B">
        <w:rPr>
          <w:b/>
          <w:sz w:val="24"/>
        </w:rPr>
        <w:t>Admin</w:t>
      </w:r>
      <w:r w:rsidR="00817A54" w:rsidRPr="00DB205B">
        <w:rPr>
          <w:b/>
          <w:sz w:val="24"/>
        </w:rPr>
        <w:t xml:space="preserve"> End:</w:t>
      </w:r>
    </w:p>
    <w:p w:rsidR="001F5648" w:rsidRDefault="001F5648" w:rsidP="009B4595">
      <w:pPr>
        <w:spacing w:after="0"/>
        <w:rPr>
          <w:sz w:val="24"/>
        </w:rPr>
      </w:pPr>
      <w:r>
        <w:rPr>
          <w:sz w:val="24"/>
        </w:rPr>
        <w:br/>
        <w:t>All above plus additional things will be controlled by back end.</w:t>
      </w:r>
    </w:p>
    <w:p w:rsidR="00A10AC3" w:rsidRDefault="00A10AC3" w:rsidP="009B4595">
      <w:pPr>
        <w:spacing w:after="0"/>
        <w:rPr>
          <w:sz w:val="24"/>
        </w:rPr>
      </w:pPr>
    </w:p>
    <w:p w:rsidR="00E5768A" w:rsidRDefault="00A10AC3" w:rsidP="009B4595">
      <w:pPr>
        <w:spacing w:after="0"/>
        <w:rPr>
          <w:sz w:val="24"/>
        </w:rPr>
      </w:pPr>
      <w:r>
        <w:rPr>
          <w:sz w:val="24"/>
        </w:rPr>
        <w:t>Admin can add further sub-admin</w:t>
      </w:r>
      <w:r w:rsidR="00192054">
        <w:rPr>
          <w:sz w:val="24"/>
        </w:rPr>
        <w:t xml:space="preserve"> persons</w:t>
      </w:r>
      <w:r>
        <w:rPr>
          <w:sz w:val="24"/>
        </w:rPr>
        <w:t xml:space="preserve"> for different roles. Like answer the quires of customers or give rates to clients for their quotations. </w:t>
      </w:r>
      <w:ins w:id="69" w:author="Richard Fennah" w:date="2012-08-13T10:21:00Z">
        <w:r w:rsidR="003045E1">
          <w:rPr>
            <w:sz w:val="24"/>
          </w:rPr>
          <w:t xml:space="preserve">Excellent. </w:t>
        </w:r>
      </w:ins>
      <w:r>
        <w:rPr>
          <w:sz w:val="24"/>
        </w:rPr>
        <w:t>What could be the</w:t>
      </w:r>
      <w:r w:rsidRPr="00A10AC3">
        <w:rPr>
          <w:sz w:val="24"/>
        </w:rPr>
        <w:t xml:space="preserve"> </w:t>
      </w:r>
      <w:r>
        <w:rPr>
          <w:sz w:val="24"/>
        </w:rPr>
        <w:t xml:space="preserve">all different possible roles? </w:t>
      </w:r>
      <w:ins w:id="70" w:author="Richard Fennah" w:date="2012-08-13T10:21:00Z">
        <w:r w:rsidR="003045E1">
          <w:rPr>
            <w:sz w:val="24"/>
          </w:rPr>
          <w:t xml:space="preserve">Super-Admin. Can do everything. Accounts. Can do the invoicing. </w:t>
        </w:r>
      </w:ins>
      <w:ins w:id="71" w:author="Richard Fennah" w:date="2012-08-13T10:22:00Z">
        <w:r w:rsidR="003045E1">
          <w:rPr>
            <w:sz w:val="24"/>
          </w:rPr>
          <w:t xml:space="preserve">Also speak to customers by message. </w:t>
        </w:r>
      </w:ins>
      <w:ins w:id="72" w:author="Richard Fennah" w:date="2012-08-13T10:21:00Z">
        <w:r w:rsidR="003045E1">
          <w:rPr>
            <w:sz w:val="24"/>
          </w:rPr>
          <w:t xml:space="preserve">Delivery. Can </w:t>
        </w:r>
      </w:ins>
      <w:ins w:id="73" w:author="Richard Fennah" w:date="2012-08-13T10:22:00Z">
        <w:r w:rsidR="003045E1">
          <w:rPr>
            <w:sz w:val="24"/>
          </w:rPr>
          <w:t xml:space="preserve">only </w:t>
        </w:r>
      </w:ins>
      <w:ins w:id="74" w:author="Richard Fennah" w:date="2012-08-13T10:21:00Z">
        <w:r w:rsidR="003045E1">
          <w:rPr>
            <w:sz w:val="24"/>
          </w:rPr>
          <w:t xml:space="preserve">accept the order and mark it as </w:t>
        </w:r>
      </w:ins>
      <w:ins w:id="75" w:author="Richard Fennah" w:date="2012-08-13T10:22:00Z">
        <w:r w:rsidR="003045E1">
          <w:rPr>
            <w:sz w:val="24"/>
          </w:rPr>
          <w:t>ship</w:t>
        </w:r>
      </w:ins>
      <w:ins w:id="76" w:author="Richard Fennah" w:date="2012-08-13T10:21:00Z">
        <w:r w:rsidR="003045E1">
          <w:rPr>
            <w:sz w:val="24"/>
          </w:rPr>
          <w:t>ped.</w:t>
        </w:r>
      </w:ins>
      <w:ins w:id="77" w:author="Richard Fennah" w:date="2012-08-13T10:22:00Z">
        <w:r w:rsidR="003045E1">
          <w:rPr>
            <w:sz w:val="24"/>
          </w:rPr>
          <w:t xml:space="preserve"> </w:t>
        </w:r>
      </w:ins>
      <w:r>
        <w:rPr>
          <w:sz w:val="24"/>
        </w:rPr>
        <w:t>Also explain the</w:t>
      </w:r>
      <w:r w:rsidR="004551C4">
        <w:rPr>
          <w:sz w:val="24"/>
        </w:rPr>
        <w:t>i</w:t>
      </w:r>
      <w:r>
        <w:rPr>
          <w:sz w:val="24"/>
        </w:rPr>
        <w:t>r</w:t>
      </w:r>
      <w:r w:rsidR="00696284">
        <w:rPr>
          <w:sz w:val="24"/>
        </w:rPr>
        <w:t xml:space="preserve"> </w:t>
      </w:r>
      <w:r w:rsidR="004551C4">
        <w:rPr>
          <w:sz w:val="24"/>
        </w:rPr>
        <w:t>rights in details.</w:t>
      </w:r>
      <w:r w:rsidR="009000AA">
        <w:rPr>
          <w:sz w:val="24"/>
        </w:rPr>
        <w:t xml:space="preserve"> By roles mean that not every person added may be allowed to change the status of invoice. He can only answer the quires of customer. This is his right.</w:t>
      </w:r>
    </w:p>
    <w:p w:rsidR="00E5768A" w:rsidRDefault="00E5768A" w:rsidP="009B4595">
      <w:pPr>
        <w:spacing w:after="0"/>
        <w:rPr>
          <w:sz w:val="24"/>
        </w:rPr>
      </w:pPr>
    </w:p>
    <w:p w:rsidR="004551C4" w:rsidRDefault="004551C4" w:rsidP="009B4595">
      <w:pPr>
        <w:spacing w:after="0"/>
        <w:rPr>
          <w:ins w:id="78" w:author="Richard Fennah" w:date="2012-08-13T10:23:00Z"/>
          <w:sz w:val="24"/>
        </w:rPr>
      </w:pPr>
      <w:r>
        <w:rPr>
          <w:sz w:val="24"/>
        </w:rPr>
        <w:t>Admin can add</w:t>
      </w:r>
      <w:r w:rsidR="00E5768A">
        <w:rPr>
          <w:sz w:val="24"/>
        </w:rPr>
        <w:t>/edit/</w:t>
      </w:r>
      <w:r w:rsidR="000A156A">
        <w:rPr>
          <w:sz w:val="24"/>
        </w:rPr>
        <w:t>remove/view</w:t>
      </w:r>
      <w:r>
        <w:rPr>
          <w:sz w:val="24"/>
        </w:rPr>
        <w:t xml:space="preserve"> customers. Also they access on completely the</w:t>
      </w:r>
      <w:r w:rsidR="00F3417B">
        <w:rPr>
          <w:sz w:val="24"/>
        </w:rPr>
        <w:t>i</w:t>
      </w:r>
      <w:r>
        <w:rPr>
          <w:sz w:val="24"/>
        </w:rPr>
        <w:t>r accounts</w:t>
      </w:r>
      <w:r w:rsidR="001E7118">
        <w:rPr>
          <w:sz w:val="24"/>
        </w:rPr>
        <w:t>.</w:t>
      </w:r>
    </w:p>
    <w:p w:rsidR="003045E1" w:rsidRDefault="003045E1" w:rsidP="009B4595">
      <w:pPr>
        <w:spacing w:after="0"/>
        <w:rPr>
          <w:sz w:val="24"/>
        </w:rPr>
      </w:pPr>
      <w:ins w:id="79" w:author="Richard Fennah" w:date="2012-08-13T10:23:00Z">
        <w:r>
          <w:rPr>
            <w:sz w:val="24"/>
          </w:rPr>
          <w:t>Perfect.</w:t>
        </w:r>
      </w:ins>
    </w:p>
    <w:p w:rsidR="004551C4" w:rsidRDefault="004551C4" w:rsidP="009B4595">
      <w:pPr>
        <w:spacing w:after="0"/>
        <w:rPr>
          <w:sz w:val="24"/>
        </w:rPr>
      </w:pPr>
    </w:p>
    <w:p w:rsidR="00DD6F45" w:rsidRDefault="004551C4" w:rsidP="00612863">
      <w:pPr>
        <w:spacing w:after="0"/>
        <w:rPr>
          <w:sz w:val="24"/>
        </w:rPr>
      </w:pPr>
      <w:r>
        <w:rPr>
          <w:sz w:val="24"/>
        </w:rPr>
        <w:t>Admin can add complete products along their prices. This will be the default list. It could be changed for every customer.</w:t>
      </w:r>
      <w:r w:rsidR="004803BA">
        <w:rPr>
          <w:sz w:val="24"/>
        </w:rPr>
        <w:t xml:space="preserve"> </w:t>
      </w:r>
      <w:ins w:id="80" w:author="Richard Fennah" w:date="2012-08-13T10:23:00Z">
        <w:r w:rsidR="003045E1">
          <w:rPr>
            <w:sz w:val="24"/>
          </w:rPr>
          <w:t>Perfect.</w:t>
        </w:r>
      </w:ins>
    </w:p>
    <w:p w:rsidR="00DD6F45" w:rsidRDefault="00DD6F45" w:rsidP="00612863">
      <w:pPr>
        <w:spacing w:after="0"/>
        <w:rPr>
          <w:sz w:val="24"/>
        </w:rPr>
      </w:pPr>
    </w:p>
    <w:p w:rsidR="00DA7CC2" w:rsidRDefault="00DA7CC2" w:rsidP="00612863">
      <w:pPr>
        <w:spacing w:after="0"/>
        <w:rPr>
          <w:sz w:val="24"/>
        </w:rPr>
      </w:pPr>
      <w:r>
        <w:rPr>
          <w:sz w:val="24"/>
        </w:rPr>
        <w:t>Admin has right to do all possible actions with invoices and orders.</w:t>
      </w:r>
      <w:ins w:id="81" w:author="Richard Fennah" w:date="2012-08-13T10:23:00Z">
        <w:r w:rsidR="003045E1">
          <w:rPr>
            <w:sz w:val="24"/>
          </w:rPr>
          <w:t xml:space="preserve"> Perfect.</w:t>
        </w:r>
      </w:ins>
    </w:p>
    <w:p w:rsidR="00DA7CC2" w:rsidRDefault="00DA7CC2" w:rsidP="00612863">
      <w:pPr>
        <w:spacing w:after="0"/>
        <w:rPr>
          <w:sz w:val="24"/>
        </w:rPr>
      </w:pPr>
    </w:p>
    <w:p w:rsidR="001D0609" w:rsidRDefault="00437FE6" w:rsidP="00612863">
      <w:pPr>
        <w:spacing w:after="0"/>
        <w:rPr>
          <w:sz w:val="24"/>
        </w:rPr>
      </w:pPr>
      <w:r>
        <w:rPr>
          <w:sz w:val="24"/>
        </w:rPr>
        <w:t>Admin have full right to upload manuals and datasheets of the</w:t>
      </w:r>
      <w:r w:rsidR="001D0609">
        <w:rPr>
          <w:sz w:val="24"/>
        </w:rPr>
        <w:t xml:space="preserve"> products.</w:t>
      </w:r>
      <w:ins w:id="82" w:author="Richard Fennah" w:date="2012-08-13T10:23:00Z">
        <w:r w:rsidR="003045E1">
          <w:rPr>
            <w:sz w:val="24"/>
          </w:rPr>
          <w:t xml:space="preserve"> Perfect.</w:t>
        </w:r>
      </w:ins>
    </w:p>
    <w:p w:rsidR="001D0609" w:rsidRDefault="001D0609" w:rsidP="00612863">
      <w:pPr>
        <w:spacing w:after="0"/>
        <w:rPr>
          <w:sz w:val="24"/>
        </w:rPr>
      </w:pPr>
    </w:p>
    <w:p w:rsidR="00466B26" w:rsidRDefault="001D0609" w:rsidP="00612863">
      <w:pPr>
        <w:spacing w:after="0"/>
      </w:pPr>
      <w:r>
        <w:rPr>
          <w:sz w:val="24"/>
        </w:rPr>
        <w:t>Super admin can view the activity of customers and other admin persons</w:t>
      </w:r>
      <w:r w:rsidR="00D044AE">
        <w:rPr>
          <w:sz w:val="24"/>
        </w:rPr>
        <w:t>.</w:t>
      </w:r>
      <w:r w:rsidR="00974C18">
        <w:t xml:space="preserve"> </w:t>
      </w:r>
      <w:ins w:id="83" w:author="Richard Fennah" w:date="2012-08-13T10:23:00Z">
        <w:r w:rsidR="003045E1">
          <w:t xml:space="preserve"> Perfect. </w:t>
        </w:r>
      </w:ins>
    </w:p>
    <w:p w:rsidR="00466B26" w:rsidRDefault="00466B26" w:rsidP="00612863">
      <w:pPr>
        <w:spacing w:after="0"/>
      </w:pPr>
    </w:p>
    <w:p w:rsidR="00466B26" w:rsidRDefault="00466B26" w:rsidP="00612863">
      <w:pPr>
        <w:spacing w:after="0"/>
      </w:pPr>
    </w:p>
    <w:p w:rsidR="00466B26" w:rsidRPr="00F47D57" w:rsidRDefault="00466B26" w:rsidP="00612863">
      <w:pPr>
        <w:spacing w:after="0"/>
        <w:rPr>
          <w:b/>
        </w:rPr>
      </w:pPr>
      <w:r w:rsidRPr="00F47D57">
        <w:rPr>
          <w:b/>
        </w:rPr>
        <w:t xml:space="preserve">General </w:t>
      </w:r>
    </w:p>
    <w:p w:rsidR="00466B26" w:rsidRDefault="00466B26" w:rsidP="00612863">
      <w:pPr>
        <w:spacing w:after="0"/>
      </w:pPr>
    </w:p>
    <w:p w:rsidR="001F28D0" w:rsidRDefault="00466B26" w:rsidP="00612863">
      <w:pPr>
        <w:spacing w:after="0"/>
        <w:rPr>
          <w:ins w:id="84" w:author="Richard Fennah" w:date="2012-08-13T10:23:00Z"/>
        </w:rPr>
      </w:pPr>
      <w:r>
        <w:t>Every person is informed by email</w:t>
      </w:r>
      <w:r w:rsidR="00BA2664">
        <w:t>,</w:t>
      </w:r>
      <w:r>
        <w:t xml:space="preserve"> </w:t>
      </w:r>
      <w:r w:rsidR="00BA2664">
        <w:t>i</w:t>
      </w:r>
      <w:r>
        <w:t xml:space="preserve">f any activity is </w:t>
      </w:r>
      <w:r w:rsidR="00BA2664">
        <w:t>performed related to his concern. For this we need services of a designer to design a template of email. It is like $30-$50 maximum. But we need it.</w:t>
      </w:r>
    </w:p>
    <w:p w:rsidR="003045E1" w:rsidRDefault="003045E1" w:rsidP="00612863">
      <w:pPr>
        <w:spacing w:after="0"/>
      </w:pPr>
      <w:ins w:id="85" w:author="Richard Fennah" w:date="2012-08-13T10:23:00Z">
        <w:r>
          <w:t>This is fine. Please go ahead with this.</w:t>
        </w:r>
      </w:ins>
    </w:p>
    <w:p w:rsidR="00D652EB" w:rsidRDefault="00D652EB" w:rsidP="00612863">
      <w:pPr>
        <w:spacing w:after="0"/>
      </w:pPr>
    </w:p>
    <w:p w:rsidR="003045E1" w:rsidRDefault="003D77F0" w:rsidP="00612863">
      <w:pPr>
        <w:spacing w:after="0"/>
        <w:rPr>
          <w:ins w:id="86" w:author="Richard Fennah" w:date="2012-08-13T10:23:00Z"/>
        </w:rPr>
      </w:pPr>
      <w:r>
        <w:t>What other general features you want to insert in this software?</w:t>
      </w:r>
    </w:p>
    <w:p w:rsidR="003045E1" w:rsidRDefault="003045E1" w:rsidP="00612863">
      <w:pPr>
        <w:spacing w:after="0"/>
      </w:pPr>
      <w:ins w:id="87" w:author="Richard Fennah" w:date="2012-08-13T10:23:00Z">
        <w:r>
          <w:t>I will think about this, for now I think we have covered all the features.</w:t>
        </w:r>
      </w:ins>
    </w:p>
    <w:p w:rsidR="00D652EB" w:rsidRDefault="00D652EB" w:rsidP="00612863">
      <w:pPr>
        <w:spacing w:after="0"/>
      </w:pPr>
    </w:p>
    <w:p w:rsidR="00D652EB" w:rsidRDefault="00D652EB" w:rsidP="00612863">
      <w:pPr>
        <w:spacing w:after="0"/>
        <w:rPr>
          <w:ins w:id="88" w:author="Richard Fennah" w:date="2012-08-13T10:24:00Z"/>
        </w:rPr>
      </w:pPr>
      <w:r>
        <w:t>Please provide me the backend link along username/password. I want to review that.</w:t>
      </w:r>
      <w:r w:rsidR="001B1BE8">
        <w:t xml:space="preserve"> If it</w:t>
      </w:r>
      <w:r w:rsidR="00E309AC">
        <w:t xml:space="preserve"> i</w:t>
      </w:r>
      <w:r w:rsidR="001B1BE8">
        <w:t>s live even</w:t>
      </w:r>
      <w:r w:rsidR="005D2789">
        <w:t xml:space="preserve"> then,</w:t>
      </w:r>
      <w:r w:rsidR="001B1BE8">
        <w:t xml:space="preserve"> I will not do any changes</w:t>
      </w:r>
      <w:r w:rsidR="009440E4">
        <w:t>. I</w:t>
      </w:r>
      <w:r w:rsidR="001B1BE8">
        <w:t xml:space="preserve"> just want to review the </w:t>
      </w:r>
      <w:r w:rsidR="00E401EE">
        <w:t>system</w:t>
      </w:r>
      <w:r w:rsidR="005D2789">
        <w:t>.</w:t>
      </w:r>
    </w:p>
    <w:p w:rsidR="003045E1" w:rsidRDefault="00F13FAB" w:rsidP="00612863">
      <w:pPr>
        <w:spacing w:after="0"/>
        <w:rPr>
          <w:ins w:id="89" w:author="Richard Fennah" w:date="2012-08-13T10:32:00Z"/>
        </w:rPr>
      </w:pPr>
      <w:ins w:id="90" w:author="Richard Fennah" w:date="2012-08-13T10:32:00Z">
        <w:r>
          <w:t>Username: waqas</w:t>
        </w:r>
      </w:ins>
    </w:p>
    <w:p w:rsidR="00F13FAB" w:rsidRDefault="00F13FAB" w:rsidP="00612863">
      <w:pPr>
        <w:spacing w:after="0"/>
        <w:rPr>
          <w:ins w:id="91" w:author="Richard Fennah" w:date="2012-08-13T10:32:00Z"/>
        </w:rPr>
      </w:pPr>
      <w:ins w:id="92" w:author="Richard Fennah" w:date="2012-08-13T10:32:00Z">
        <w:r>
          <w:t>Password: waqas</w:t>
        </w:r>
      </w:ins>
    </w:p>
    <w:p w:rsidR="00F13FAB" w:rsidRDefault="00F13FAB" w:rsidP="00612863">
      <w:pPr>
        <w:spacing w:after="0"/>
        <w:rPr>
          <w:ins w:id="93" w:author="Richard Fennah" w:date="2012-08-13T10:32:00Z"/>
        </w:rPr>
      </w:pPr>
    </w:p>
    <w:p w:rsidR="00F13FAB" w:rsidRDefault="00F13FAB" w:rsidP="00612863">
      <w:pPr>
        <w:spacing w:after="0"/>
        <w:rPr>
          <w:ins w:id="94" w:author="Richard Fennah" w:date="2012-08-13T10:33:00Z"/>
        </w:rPr>
      </w:pPr>
      <w:ins w:id="95" w:author="Richard Fennah" w:date="2012-08-13T10:32:00Z">
        <w:r>
          <w:t>This is currently LIVE so please do not make any changes. It is for reviewing the current system.</w:t>
        </w:r>
      </w:ins>
    </w:p>
    <w:p w:rsidR="00F13FAB" w:rsidRDefault="00F13FAB" w:rsidP="00612863">
      <w:pPr>
        <w:spacing w:after="0"/>
        <w:rPr>
          <w:ins w:id="96" w:author="Richard Fennah" w:date="2012-08-13T10:33:00Z"/>
        </w:rPr>
      </w:pPr>
    </w:p>
    <w:p w:rsidR="00F13FAB" w:rsidRPr="003D77F0" w:rsidRDefault="00F13FAB" w:rsidP="00612863">
      <w:pPr>
        <w:spacing w:after="0"/>
      </w:pPr>
      <w:ins w:id="97" w:author="Richard Fennah" w:date="2012-08-13T10:33:00Z">
        <w:r>
          <w:t>Please let me know if you need any more information.</w:t>
        </w:r>
      </w:ins>
      <w:bookmarkStart w:id="98" w:name="_GoBack"/>
      <w:bookmarkEnd w:id="98"/>
    </w:p>
    <w:sectPr w:rsidR="00F13FAB" w:rsidRPr="003D77F0" w:rsidSect="00615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C62"/>
    <w:multiLevelType w:val="hybridMultilevel"/>
    <w:tmpl w:val="CED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C7B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393501B"/>
    <w:multiLevelType w:val="hybridMultilevel"/>
    <w:tmpl w:val="CED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026D3"/>
    <w:multiLevelType w:val="hybridMultilevel"/>
    <w:tmpl w:val="BC5C9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C5032A"/>
    <w:multiLevelType w:val="hybridMultilevel"/>
    <w:tmpl w:val="40D2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5176E1"/>
    <w:rsid w:val="00022879"/>
    <w:rsid w:val="0003696A"/>
    <w:rsid w:val="00037F81"/>
    <w:rsid w:val="00043E40"/>
    <w:rsid w:val="00057EF1"/>
    <w:rsid w:val="00061B78"/>
    <w:rsid w:val="0006316B"/>
    <w:rsid w:val="00066E0E"/>
    <w:rsid w:val="000703F2"/>
    <w:rsid w:val="00080DC0"/>
    <w:rsid w:val="00087680"/>
    <w:rsid w:val="00092EB9"/>
    <w:rsid w:val="000A117D"/>
    <w:rsid w:val="000A156A"/>
    <w:rsid w:val="000B649B"/>
    <w:rsid w:val="000C4A45"/>
    <w:rsid w:val="000D26AA"/>
    <w:rsid w:val="000E51D6"/>
    <w:rsid w:val="0010427B"/>
    <w:rsid w:val="00143807"/>
    <w:rsid w:val="001552AF"/>
    <w:rsid w:val="00165077"/>
    <w:rsid w:val="001707FF"/>
    <w:rsid w:val="0018352A"/>
    <w:rsid w:val="00192054"/>
    <w:rsid w:val="00194530"/>
    <w:rsid w:val="001B19EE"/>
    <w:rsid w:val="001B1BE8"/>
    <w:rsid w:val="001C25AF"/>
    <w:rsid w:val="001D0609"/>
    <w:rsid w:val="001D6CF8"/>
    <w:rsid w:val="001E7118"/>
    <w:rsid w:val="001F28D0"/>
    <w:rsid w:val="001F5648"/>
    <w:rsid w:val="00205DDC"/>
    <w:rsid w:val="002066DB"/>
    <w:rsid w:val="00217828"/>
    <w:rsid w:val="00230C5D"/>
    <w:rsid w:val="002318DD"/>
    <w:rsid w:val="00232777"/>
    <w:rsid w:val="0025561E"/>
    <w:rsid w:val="0026750B"/>
    <w:rsid w:val="00276166"/>
    <w:rsid w:val="002761AA"/>
    <w:rsid w:val="002964F2"/>
    <w:rsid w:val="002B7491"/>
    <w:rsid w:val="002D7850"/>
    <w:rsid w:val="002E3128"/>
    <w:rsid w:val="002F0943"/>
    <w:rsid w:val="003045E1"/>
    <w:rsid w:val="00313591"/>
    <w:rsid w:val="003447A7"/>
    <w:rsid w:val="00344DBF"/>
    <w:rsid w:val="003508C2"/>
    <w:rsid w:val="003772D6"/>
    <w:rsid w:val="00384EA8"/>
    <w:rsid w:val="003858B0"/>
    <w:rsid w:val="003A265E"/>
    <w:rsid w:val="003A6714"/>
    <w:rsid w:val="003C55CF"/>
    <w:rsid w:val="003D2017"/>
    <w:rsid w:val="003D3580"/>
    <w:rsid w:val="003D77F0"/>
    <w:rsid w:val="003E0F41"/>
    <w:rsid w:val="003F18B3"/>
    <w:rsid w:val="003F5914"/>
    <w:rsid w:val="00424D88"/>
    <w:rsid w:val="00437AA4"/>
    <w:rsid w:val="00437FE6"/>
    <w:rsid w:val="00446423"/>
    <w:rsid w:val="00447BC0"/>
    <w:rsid w:val="00452C49"/>
    <w:rsid w:val="004551C4"/>
    <w:rsid w:val="004662DE"/>
    <w:rsid w:val="00466B26"/>
    <w:rsid w:val="00471DA0"/>
    <w:rsid w:val="00473F07"/>
    <w:rsid w:val="00475180"/>
    <w:rsid w:val="00480338"/>
    <w:rsid w:val="004803BA"/>
    <w:rsid w:val="00487BB9"/>
    <w:rsid w:val="004910F2"/>
    <w:rsid w:val="004C1678"/>
    <w:rsid w:val="004C1CDE"/>
    <w:rsid w:val="004E2929"/>
    <w:rsid w:val="00501AC5"/>
    <w:rsid w:val="0050467F"/>
    <w:rsid w:val="00510B32"/>
    <w:rsid w:val="005111D3"/>
    <w:rsid w:val="005176E1"/>
    <w:rsid w:val="00541C98"/>
    <w:rsid w:val="0054553A"/>
    <w:rsid w:val="0055199D"/>
    <w:rsid w:val="00561B88"/>
    <w:rsid w:val="00581C36"/>
    <w:rsid w:val="005A07FA"/>
    <w:rsid w:val="005B4C66"/>
    <w:rsid w:val="005C0DFB"/>
    <w:rsid w:val="005D2789"/>
    <w:rsid w:val="005E428A"/>
    <w:rsid w:val="005E436B"/>
    <w:rsid w:val="00612863"/>
    <w:rsid w:val="00615000"/>
    <w:rsid w:val="00620943"/>
    <w:rsid w:val="00627A57"/>
    <w:rsid w:val="006302BA"/>
    <w:rsid w:val="00634F3E"/>
    <w:rsid w:val="0064262E"/>
    <w:rsid w:val="006529C1"/>
    <w:rsid w:val="00662149"/>
    <w:rsid w:val="0069573C"/>
    <w:rsid w:val="00696284"/>
    <w:rsid w:val="006C2D68"/>
    <w:rsid w:val="00766A72"/>
    <w:rsid w:val="0079390A"/>
    <w:rsid w:val="007A014F"/>
    <w:rsid w:val="007E1893"/>
    <w:rsid w:val="00802F10"/>
    <w:rsid w:val="008040DA"/>
    <w:rsid w:val="008170A1"/>
    <w:rsid w:val="00817A54"/>
    <w:rsid w:val="00833081"/>
    <w:rsid w:val="00845CBF"/>
    <w:rsid w:val="00860D9F"/>
    <w:rsid w:val="008813EE"/>
    <w:rsid w:val="00887A02"/>
    <w:rsid w:val="008962E9"/>
    <w:rsid w:val="0089741F"/>
    <w:rsid w:val="008B6EFB"/>
    <w:rsid w:val="008C7038"/>
    <w:rsid w:val="008F076A"/>
    <w:rsid w:val="008F307B"/>
    <w:rsid w:val="009000AA"/>
    <w:rsid w:val="009159DA"/>
    <w:rsid w:val="00922C55"/>
    <w:rsid w:val="009252C1"/>
    <w:rsid w:val="0093235D"/>
    <w:rsid w:val="009330AD"/>
    <w:rsid w:val="00943730"/>
    <w:rsid w:val="009439E1"/>
    <w:rsid w:val="009440E4"/>
    <w:rsid w:val="009576C6"/>
    <w:rsid w:val="0096057C"/>
    <w:rsid w:val="009626A6"/>
    <w:rsid w:val="00962FB7"/>
    <w:rsid w:val="00974C18"/>
    <w:rsid w:val="00976D34"/>
    <w:rsid w:val="00990668"/>
    <w:rsid w:val="009926A3"/>
    <w:rsid w:val="00993F8C"/>
    <w:rsid w:val="009A1F43"/>
    <w:rsid w:val="009B0FAB"/>
    <w:rsid w:val="009B4595"/>
    <w:rsid w:val="009B5893"/>
    <w:rsid w:val="009C26E8"/>
    <w:rsid w:val="009C32AE"/>
    <w:rsid w:val="009E6D3B"/>
    <w:rsid w:val="009F1B22"/>
    <w:rsid w:val="009F2FA0"/>
    <w:rsid w:val="009F47BF"/>
    <w:rsid w:val="00A061B0"/>
    <w:rsid w:val="00A10AC3"/>
    <w:rsid w:val="00A244A6"/>
    <w:rsid w:val="00A35122"/>
    <w:rsid w:val="00A52491"/>
    <w:rsid w:val="00A60AE0"/>
    <w:rsid w:val="00A65F1E"/>
    <w:rsid w:val="00A67D01"/>
    <w:rsid w:val="00A707BF"/>
    <w:rsid w:val="00AA0CB1"/>
    <w:rsid w:val="00AA3EBA"/>
    <w:rsid w:val="00AB4831"/>
    <w:rsid w:val="00B11E20"/>
    <w:rsid w:val="00B35738"/>
    <w:rsid w:val="00B41099"/>
    <w:rsid w:val="00B45B33"/>
    <w:rsid w:val="00B626E8"/>
    <w:rsid w:val="00B65580"/>
    <w:rsid w:val="00BA2664"/>
    <w:rsid w:val="00BC6446"/>
    <w:rsid w:val="00C0070D"/>
    <w:rsid w:val="00C0728D"/>
    <w:rsid w:val="00C12EA1"/>
    <w:rsid w:val="00C156E2"/>
    <w:rsid w:val="00C36019"/>
    <w:rsid w:val="00C41587"/>
    <w:rsid w:val="00C47174"/>
    <w:rsid w:val="00C47FEF"/>
    <w:rsid w:val="00C66107"/>
    <w:rsid w:val="00C76B6B"/>
    <w:rsid w:val="00CA3704"/>
    <w:rsid w:val="00CB30ED"/>
    <w:rsid w:val="00CB6F05"/>
    <w:rsid w:val="00CD203D"/>
    <w:rsid w:val="00CE65AF"/>
    <w:rsid w:val="00CF0BD6"/>
    <w:rsid w:val="00D044AE"/>
    <w:rsid w:val="00D050AE"/>
    <w:rsid w:val="00D05358"/>
    <w:rsid w:val="00D07884"/>
    <w:rsid w:val="00D10BD0"/>
    <w:rsid w:val="00D16C95"/>
    <w:rsid w:val="00D2018A"/>
    <w:rsid w:val="00D207AE"/>
    <w:rsid w:val="00D26725"/>
    <w:rsid w:val="00D3441A"/>
    <w:rsid w:val="00D43688"/>
    <w:rsid w:val="00D445CE"/>
    <w:rsid w:val="00D652EB"/>
    <w:rsid w:val="00D67C53"/>
    <w:rsid w:val="00DA10FC"/>
    <w:rsid w:val="00DA19CA"/>
    <w:rsid w:val="00DA1AAB"/>
    <w:rsid w:val="00DA7CC2"/>
    <w:rsid w:val="00DB205B"/>
    <w:rsid w:val="00DB3BE9"/>
    <w:rsid w:val="00DD6F45"/>
    <w:rsid w:val="00DF1521"/>
    <w:rsid w:val="00DF1D15"/>
    <w:rsid w:val="00DF473F"/>
    <w:rsid w:val="00DF639A"/>
    <w:rsid w:val="00E161A0"/>
    <w:rsid w:val="00E17880"/>
    <w:rsid w:val="00E21904"/>
    <w:rsid w:val="00E309AC"/>
    <w:rsid w:val="00E34BCB"/>
    <w:rsid w:val="00E401EE"/>
    <w:rsid w:val="00E40984"/>
    <w:rsid w:val="00E5768A"/>
    <w:rsid w:val="00E7263C"/>
    <w:rsid w:val="00E80244"/>
    <w:rsid w:val="00E82BFC"/>
    <w:rsid w:val="00EC7E77"/>
    <w:rsid w:val="00F13FAB"/>
    <w:rsid w:val="00F16749"/>
    <w:rsid w:val="00F22F07"/>
    <w:rsid w:val="00F2756C"/>
    <w:rsid w:val="00F30AA4"/>
    <w:rsid w:val="00F3417B"/>
    <w:rsid w:val="00F34FC8"/>
    <w:rsid w:val="00F43A67"/>
    <w:rsid w:val="00F47D57"/>
    <w:rsid w:val="00F51DC6"/>
    <w:rsid w:val="00F54260"/>
    <w:rsid w:val="00F55DA1"/>
    <w:rsid w:val="00F73EA7"/>
    <w:rsid w:val="00F97DE8"/>
    <w:rsid w:val="00FD6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07"/>
    <w:pPr>
      <w:ind w:left="720"/>
      <w:contextualSpacing/>
    </w:pPr>
  </w:style>
  <w:style w:type="paragraph" w:styleId="BalloonText">
    <w:name w:val="Balloon Text"/>
    <w:basedOn w:val="Normal"/>
    <w:link w:val="BalloonTextChar"/>
    <w:uiPriority w:val="99"/>
    <w:semiHidden/>
    <w:unhideWhenUsed/>
    <w:rsid w:val="00D201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1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3</cp:revision>
  <dcterms:created xsi:type="dcterms:W3CDTF">2012-08-13T09:34:00Z</dcterms:created>
  <dcterms:modified xsi:type="dcterms:W3CDTF">2012-08-13T22:19:00Z</dcterms:modified>
</cp:coreProperties>
</file>