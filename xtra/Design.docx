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C93" w:rsidRPr="00CD3C93" w:rsidRDefault="00CD3C93" w:rsidP="008A6B65">
      <w:pPr>
        <w:spacing w:after="0"/>
        <w:rPr>
          <w:b/>
          <w:sz w:val="24"/>
        </w:rPr>
      </w:pPr>
      <w:r w:rsidRPr="00CD3C93">
        <w:rPr>
          <w:b/>
          <w:sz w:val="24"/>
        </w:rPr>
        <w:t>Customer:</w:t>
      </w:r>
    </w:p>
    <w:p w:rsidR="00DA6F62" w:rsidRDefault="00F5499E" w:rsidP="008A6B65">
      <w:pPr>
        <w:spacing w:after="0"/>
      </w:pPr>
      <w:r>
        <w:t xml:space="preserve">What are customer fields? </w:t>
      </w:r>
    </w:p>
    <w:p w:rsidR="00402322" w:rsidRDefault="00DA6F62" w:rsidP="00DA6F62">
      <w:pPr>
        <w:pStyle w:val="ListParagraph"/>
        <w:numPr>
          <w:ilvl w:val="0"/>
          <w:numId w:val="1"/>
        </w:numPr>
        <w:spacing w:after="0"/>
      </w:pPr>
      <w:r>
        <w:t>C</w:t>
      </w:r>
      <w:r w:rsidR="00402322">
        <w:t>ompany Name</w:t>
      </w:r>
    </w:p>
    <w:p w:rsidR="00DA6F62" w:rsidRDefault="003A26C5" w:rsidP="00DA6F62">
      <w:pPr>
        <w:pStyle w:val="ListParagraph"/>
        <w:numPr>
          <w:ilvl w:val="0"/>
          <w:numId w:val="1"/>
        </w:numPr>
        <w:spacing w:after="0"/>
      </w:pPr>
      <w:r>
        <w:t>Contact Person</w:t>
      </w:r>
      <w:r w:rsidR="00DA6F62">
        <w:t xml:space="preserve"> Name</w:t>
      </w:r>
    </w:p>
    <w:p w:rsidR="008A0C51" w:rsidRDefault="008A0C51" w:rsidP="00DA6F62">
      <w:pPr>
        <w:pStyle w:val="ListParagraph"/>
        <w:numPr>
          <w:ilvl w:val="0"/>
          <w:numId w:val="1"/>
        </w:numPr>
        <w:spacing w:after="0"/>
      </w:pPr>
      <w:r>
        <w:t>Email</w:t>
      </w:r>
      <w:r w:rsidR="007C7046">
        <w:t xml:space="preserve"> Address</w:t>
      </w:r>
    </w:p>
    <w:p w:rsidR="00402322" w:rsidRDefault="003A26C5" w:rsidP="00DA6F62">
      <w:pPr>
        <w:pStyle w:val="ListParagraph"/>
        <w:numPr>
          <w:ilvl w:val="0"/>
          <w:numId w:val="1"/>
        </w:numPr>
        <w:spacing w:after="0"/>
      </w:pPr>
      <w:r>
        <w:t>Telephone Number</w:t>
      </w:r>
    </w:p>
    <w:p w:rsidR="003A26C5" w:rsidRDefault="003A26C5" w:rsidP="00DA6F62">
      <w:pPr>
        <w:pStyle w:val="ListParagraph"/>
        <w:numPr>
          <w:ilvl w:val="0"/>
          <w:numId w:val="1"/>
        </w:numPr>
        <w:spacing w:after="0"/>
      </w:pPr>
      <w:r>
        <w:t>Address Line 1(This address will used to deliver orders also)</w:t>
      </w:r>
    </w:p>
    <w:p w:rsidR="00402322" w:rsidRDefault="00402322" w:rsidP="00DA6F62">
      <w:pPr>
        <w:pStyle w:val="ListParagraph"/>
        <w:numPr>
          <w:ilvl w:val="0"/>
          <w:numId w:val="1"/>
        </w:numPr>
        <w:spacing w:after="0"/>
      </w:pPr>
      <w:r>
        <w:t>Address</w:t>
      </w:r>
      <w:r w:rsidR="003A26C5">
        <w:t xml:space="preserve"> Line 2</w:t>
      </w:r>
    </w:p>
    <w:p w:rsidR="008A0C51" w:rsidRDefault="007C7046" w:rsidP="00DA6F62">
      <w:pPr>
        <w:pStyle w:val="ListParagraph"/>
        <w:numPr>
          <w:ilvl w:val="0"/>
          <w:numId w:val="1"/>
        </w:numPr>
        <w:spacing w:after="0"/>
      </w:pPr>
      <w:r>
        <w:t>City</w:t>
      </w:r>
    </w:p>
    <w:p w:rsidR="007C7046" w:rsidRDefault="007C7046" w:rsidP="00DA6F62">
      <w:pPr>
        <w:pStyle w:val="ListParagraph"/>
        <w:numPr>
          <w:ilvl w:val="0"/>
          <w:numId w:val="1"/>
        </w:numPr>
        <w:spacing w:after="0"/>
      </w:pPr>
      <w:r>
        <w:t>Country</w:t>
      </w:r>
    </w:p>
    <w:p w:rsidR="007C7046" w:rsidRDefault="007C7046" w:rsidP="00DA6F62">
      <w:pPr>
        <w:pStyle w:val="ListParagraph"/>
        <w:numPr>
          <w:ilvl w:val="0"/>
          <w:numId w:val="1"/>
        </w:numPr>
        <w:spacing w:after="0"/>
      </w:pPr>
      <w:r>
        <w:t>Post Code</w:t>
      </w:r>
    </w:p>
    <w:p w:rsidR="00AA7BC6" w:rsidRDefault="00AA7BC6" w:rsidP="00DA6F62">
      <w:pPr>
        <w:pStyle w:val="ListParagraph"/>
        <w:numPr>
          <w:ilvl w:val="0"/>
          <w:numId w:val="1"/>
        </w:numPr>
        <w:spacing w:after="0"/>
      </w:pPr>
      <w:r>
        <w:t>Username</w:t>
      </w:r>
    </w:p>
    <w:p w:rsidR="00AA7BC6" w:rsidRDefault="00AA7BC6" w:rsidP="00DA6F62">
      <w:pPr>
        <w:pStyle w:val="ListParagraph"/>
        <w:numPr>
          <w:ilvl w:val="0"/>
          <w:numId w:val="1"/>
        </w:numPr>
        <w:spacing w:after="0"/>
      </w:pPr>
      <w:r>
        <w:t>Password</w:t>
      </w:r>
    </w:p>
    <w:p w:rsidR="000162A1" w:rsidRDefault="000162A1" w:rsidP="00B467C2">
      <w:pPr>
        <w:spacing w:after="0"/>
        <w:rPr>
          <w:ins w:id="0" w:author="ArgusOffice" w:date="2012-08-15T13:04:00Z"/>
        </w:rPr>
      </w:pPr>
      <w:ins w:id="1" w:author="ArgusOffice" w:date="2012-08-15T13:02:00Z">
        <w:r>
          <w:t xml:space="preserve">These fields are fine. </w:t>
        </w:r>
      </w:ins>
      <w:ins w:id="2" w:author="ArgusOffice" w:date="2012-08-15T13:04:00Z">
        <w:r>
          <w:t>Please add fields for:</w:t>
        </w:r>
      </w:ins>
    </w:p>
    <w:p w:rsidR="000162A1" w:rsidRDefault="000162A1" w:rsidP="00B467C2">
      <w:pPr>
        <w:spacing w:after="0"/>
        <w:rPr>
          <w:ins w:id="3" w:author="ArgusOffice" w:date="2012-08-15T13:04:00Z"/>
        </w:rPr>
      </w:pPr>
    </w:p>
    <w:p w:rsidR="000162A1" w:rsidRDefault="000162A1" w:rsidP="00B467C2">
      <w:pPr>
        <w:spacing w:after="0"/>
        <w:rPr>
          <w:ins w:id="4" w:author="ArgusOffice" w:date="2012-08-15T13:06:00Z"/>
        </w:rPr>
      </w:pPr>
      <w:ins w:id="5" w:author="ArgusOffice" w:date="2012-08-15T13:04:00Z">
        <w:r>
          <w:t>Credit Limit</w:t>
        </w:r>
      </w:ins>
      <w:ins w:id="6" w:author="ArgusOffice" w:date="2012-08-15T13:06:00Z">
        <w:r>
          <w:t xml:space="preserve"> (The amount of credit allowed on their account before the system stops allowing orders)</w:t>
        </w:r>
      </w:ins>
    </w:p>
    <w:p w:rsidR="000162A1" w:rsidRDefault="000162A1" w:rsidP="00B467C2">
      <w:pPr>
        <w:spacing w:after="0"/>
        <w:rPr>
          <w:ins w:id="7" w:author="ArgusOffice" w:date="2012-08-15T13:04:00Z"/>
        </w:rPr>
      </w:pPr>
      <w:ins w:id="8" w:author="ArgusOffice" w:date="2012-08-15T13:06:00Z">
        <w:r>
          <w:t>Payment Terms (The amount of days after the invoice before it must be paid. E.g. 45 days, if after 45 days the invoice is not paid then the systems stops allowing orders.)</w:t>
        </w:r>
      </w:ins>
    </w:p>
    <w:p w:rsidR="000162A1" w:rsidRDefault="000162A1" w:rsidP="00B467C2">
      <w:pPr>
        <w:spacing w:after="0"/>
        <w:rPr>
          <w:ins w:id="9" w:author="ArgusOffice" w:date="2012-08-15T13:04:00Z"/>
        </w:rPr>
      </w:pPr>
    </w:p>
    <w:p w:rsidR="000162A1" w:rsidRDefault="000162A1" w:rsidP="00B467C2">
      <w:pPr>
        <w:spacing w:after="0"/>
      </w:pPr>
    </w:p>
    <w:p w:rsidR="00B467C2" w:rsidRDefault="00B467C2" w:rsidP="00B467C2">
      <w:pPr>
        <w:spacing w:after="0"/>
      </w:pPr>
      <w:r>
        <w:t xml:space="preserve">When customer is added, it is asked from the admin to </w:t>
      </w:r>
      <w:r w:rsidR="006D55FB">
        <w:t>add special prices for that customer, admin can ignore that process.</w:t>
      </w:r>
      <w:ins w:id="10" w:author="ArgusOffice" w:date="2012-08-15T13:07:00Z">
        <w:r w:rsidR="000162A1">
          <w:t xml:space="preserve"> Yes but they must have the option to change the default prices for that customer.</w:t>
        </w:r>
      </w:ins>
    </w:p>
    <w:p w:rsidR="00B467C2" w:rsidRDefault="00B467C2" w:rsidP="00B467C2">
      <w:pPr>
        <w:spacing w:after="0"/>
      </w:pPr>
    </w:p>
    <w:p w:rsidR="000251C9" w:rsidRPr="00E4081F" w:rsidRDefault="000251C9" w:rsidP="00B467C2">
      <w:pPr>
        <w:spacing w:after="0"/>
        <w:rPr>
          <w:b/>
          <w:sz w:val="24"/>
        </w:rPr>
      </w:pPr>
      <w:r w:rsidRPr="00E4081F">
        <w:rPr>
          <w:b/>
          <w:sz w:val="24"/>
        </w:rPr>
        <w:t>Product:</w:t>
      </w:r>
    </w:p>
    <w:p w:rsidR="00AA7BC6" w:rsidRDefault="00F5499E" w:rsidP="008A6B65">
      <w:pPr>
        <w:spacing w:after="0"/>
      </w:pPr>
      <w:r>
        <w:t>What are the product fields?</w:t>
      </w:r>
    </w:p>
    <w:p w:rsidR="00AA7BC6" w:rsidRDefault="00AA7BC6" w:rsidP="00AA7BC6">
      <w:pPr>
        <w:pStyle w:val="ListParagraph"/>
        <w:numPr>
          <w:ilvl w:val="0"/>
          <w:numId w:val="2"/>
        </w:numPr>
        <w:spacing w:after="0"/>
      </w:pPr>
      <w:r>
        <w:t>Product Name</w:t>
      </w:r>
    </w:p>
    <w:p w:rsidR="00AA7BC6" w:rsidRDefault="00AA7BC6" w:rsidP="00AA7BC6">
      <w:pPr>
        <w:pStyle w:val="ListParagraph"/>
        <w:numPr>
          <w:ilvl w:val="0"/>
          <w:numId w:val="2"/>
        </w:numPr>
        <w:spacing w:after="0"/>
        <w:rPr>
          <w:ins w:id="11" w:author="ArgusOffice" w:date="2012-08-15T13:07:00Z"/>
        </w:rPr>
      </w:pPr>
      <w:r>
        <w:t>Product Code</w:t>
      </w:r>
    </w:p>
    <w:p w:rsidR="000162A1" w:rsidRDefault="000162A1" w:rsidP="00AA7BC6">
      <w:pPr>
        <w:pStyle w:val="ListParagraph"/>
        <w:numPr>
          <w:ilvl w:val="0"/>
          <w:numId w:val="2"/>
        </w:numPr>
        <w:spacing w:after="0"/>
      </w:pPr>
      <w:ins w:id="12" w:author="ArgusOffice" w:date="2012-08-15T13:07:00Z">
        <w:r>
          <w:t>ADL Code</w:t>
        </w:r>
      </w:ins>
    </w:p>
    <w:p w:rsidR="00AA7BC6" w:rsidRDefault="00AA7BC6" w:rsidP="00AA7BC6">
      <w:pPr>
        <w:pStyle w:val="ListParagraph"/>
        <w:numPr>
          <w:ilvl w:val="0"/>
          <w:numId w:val="2"/>
        </w:numPr>
        <w:spacing w:after="0"/>
        <w:rPr>
          <w:ins w:id="13" w:author="Waqas" w:date="2012-08-16T02:51:00Z"/>
        </w:rPr>
      </w:pPr>
      <w:r>
        <w:t>Product Price</w:t>
      </w:r>
    </w:p>
    <w:p w:rsidR="007E2A08" w:rsidRDefault="007E2A08" w:rsidP="00AA7BC6">
      <w:pPr>
        <w:pStyle w:val="ListParagraph"/>
        <w:numPr>
          <w:ilvl w:val="0"/>
          <w:numId w:val="2"/>
        </w:numPr>
        <w:spacing w:after="0"/>
      </w:pPr>
      <w:ins w:id="14" w:author="Waqas" w:date="2012-08-16T02:51:00Z">
        <w:r>
          <w:t>Mauanl</w:t>
        </w:r>
      </w:ins>
    </w:p>
    <w:p w:rsidR="006D55FB" w:rsidRDefault="006D55FB" w:rsidP="006D55FB">
      <w:pPr>
        <w:spacing w:after="0"/>
        <w:rPr>
          <w:ins w:id="15" w:author="ArgusOffice" w:date="2012-08-15T13:08:00Z"/>
        </w:rPr>
      </w:pPr>
      <w:r>
        <w:br/>
        <w:t xml:space="preserve">Also are there some groups of products or one pool of all products? Like an electronic shop has groups, TVs, Refrigrators, Ovens. </w:t>
      </w:r>
    </w:p>
    <w:p w:rsidR="000162A1" w:rsidRDefault="000162A1" w:rsidP="006D55FB">
      <w:pPr>
        <w:spacing w:after="0"/>
        <w:rPr>
          <w:ins w:id="16" w:author="ArgusOffice" w:date="2012-08-15T13:08:00Z"/>
        </w:rPr>
      </w:pPr>
    </w:p>
    <w:p w:rsidR="000162A1" w:rsidRDefault="000162A1" w:rsidP="006D55FB">
      <w:pPr>
        <w:spacing w:after="0"/>
        <w:rPr>
          <w:ins w:id="17" w:author="ArgusOffice" w:date="2012-08-15T13:08:00Z"/>
        </w:rPr>
      </w:pPr>
      <w:ins w:id="18" w:author="ArgusOffice" w:date="2012-08-15T13:08:00Z">
        <w:r>
          <w:t>Yes, we have the following groups/sub groups:</w:t>
        </w:r>
      </w:ins>
    </w:p>
    <w:p w:rsidR="000162A1" w:rsidRDefault="000162A1" w:rsidP="006D55FB">
      <w:pPr>
        <w:spacing w:after="0"/>
        <w:rPr>
          <w:ins w:id="19" w:author="Waqas" w:date="2012-08-16T02:43:00Z"/>
        </w:rPr>
      </w:pPr>
    </w:p>
    <w:p w:rsidR="008C0564" w:rsidRDefault="008C0564" w:rsidP="006D55FB">
      <w:pPr>
        <w:spacing w:after="0"/>
        <w:rPr>
          <w:ins w:id="20" w:author="Waqas" w:date="2012-08-16T02:43:00Z"/>
        </w:rPr>
      </w:pPr>
    </w:p>
    <w:p w:rsidR="008C0564" w:rsidRDefault="008C0564" w:rsidP="006D55FB">
      <w:pPr>
        <w:spacing w:after="0"/>
        <w:rPr>
          <w:ins w:id="21" w:author="Waqas" w:date="2012-08-16T02:43:00Z"/>
        </w:rPr>
      </w:pPr>
    </w:p>
    <w:p w:rsidR="008C0564" w:rsidRDefault="008C0564" w:rsidP="006D55FB">
      <w:pPr>
        <w:spacing w:after="0"/>
        <w:rPr>
          <w:ins w:id="22" w:author="Waqas" w:date="2012-08-16T02:43:00Z"/>
        </w:rPr>
      </w:pPr>
    </w:p>
    <w:p w:rsidR="008C0564" w:rsidRDefault="008C0564" w:rsidP="006D55FB">
      <w:pPr>
        <w:spacing w:after="0"/>
        <w:rPr>
          <w:ins w:id="23" w:author="Waqas" w:date="2012-08-16T02:43:00Z"/>
        </w:rPr>
      </w:pPr>
    </w:p>
    <w:p w:rsidR="008C0564" w:rsidRDefault="008C0564" w:rsidP="006D55FB">
      <w:pPr>
        <w:spacing w:after="0"/>
        <w:rPr>
          <w:ins w:id="24" w:author="Waqas" w:date="2012-08-16T02:43:00Z"/>
        </w:rPr>
      </w:pPr>
    </w:p>
    <w:p w:rsidR="008C0564" w:rsidRDefault="008C0564" w:rsidP="006D55FB">
      <w:pPr>
        <w:spacing w:after="0"/>
        <w:rPr>
          <w:ins w:id="25" w:author="ArgusOffice" w:date="2012-08-15T13:08:00Z"/>
        </w:rPr>
      </w:pPr>
    </w:p>
    <w:p w:rsidR="000162A1" w:rsidRDefault="000162A1" w:rsidP="006D55FB">
      <w:pPr>
        <w:spacing w:after="0"/>
        <w:rPr>
          <w:ins w:id="26" w:author="ArgusOffice" w:date="2012-08-15T13:08:00Z"/>
        </w:rPr>
      </w:pPr>
      <w:ins w:id="27" w:author="ArgusOffice" w:date="2012-08-15T13:08:00Z">
        <w:r>
          <w:t>Conventional</w:t>
        </w:r>
      </w:ins>
    </w:p>
    <w:p w:rsidR="000162A1" w:rsidRDefault="000162A1" w:rsidP="006D55FB">
      <w:pPr>
        <w:spacing w:after="0"/>
        <w:rPr>
          <w:ins w:id="28" w:author="ArgusOffice" w:date="2012-08-15T13:08:00Z"/>
        </w:rPr>
      </w:pPr>
    </w:p>
    <w:p w:rsidR="000162A1" w:rsidRDefault="000162A1" w:rsidP="006D55FB">
      <w:pPr>
        <w:spacing w:after="0"/>
        <w:rPr>
          <w:ins w:id="29" w:author="ArgusOffice" w:date="2012-08-15T13:08:00Z"/>
        </w:rPr>
      </w:pPr>
      <w:ins w:id="30" w:author="ArgusOffice" w:date="2012-08-15T13:08:00Z">
        <w:r>
          <w:tab/>
          <w:t>Detectors</w:t>
        </w:r>
      </w:ins>
    </w:p>
    <w:p w:rsidR="000162A1" w:rsidRDefault="000162A1" w:rsidP="006D55FB">
      <w:pPr>
        <w:spacing w:after="0"/>
        <w:rPr>
          <w:ins w:id="31" w:author="ArgusOffice" w:date="2012-08-15T13:08:00Z"/>
        </w:rPr>
      </w:pPr>
      <w:ins w:id="32" w:author="ArgusOffice" w:date="2012-08-15T13:08:00Z">
        <w:r>
          <w:tab/>
          <w:t>Sounders</w:t>
        </w:r>
      </w:ins>
    </w:p>
    <w:p w:rsidR="000162A1" w:rsidRDefault="000162A1" w:rsidP="006D55FB">
      <w:pPr>
        <w:spacing w:after="0"/>
        <w:rPr>
          <w:ins w:id="33" w:author="ArgusOffice" w:date="2012-08-15T13:08:00Z"/>
        </w:rPr>
      </w:pPr>
      <w:ins w:id="34" w:author="ArgusOffice" w:date="2012-08-15T13:08:00Z">
        <w:r>
          <w:tab/>
          <w:t>Call Points</w:t>
        </w:r>
      </w:ins>
    </w:p>
    <w:p w:rsidR="000162A1" w:rsidRDefault="000162A1" w:rsidP="006D55FB">
      <w:pPr>
        <w:spacing w:after="0"/>
        <w:rPr>
          <w:ins w:id="35" w:author="ArgusOffice" w:date="2012-08-15T13:09:00Z"/>
        </w:rPr>
      </w:pPr>
      <w:ins w:id="36" w:author="ArgusOffice" w:date="2012-08-15T13:08:00Z">
        <w:r>
          <w:tab/>
          <w:t>Accessories</w:t>
        </w:r>
      </w:ins>
    </w:p>
    <w:p w:rsidR="000162A1" w:rsidRDefault="000162A1" w:rsidP="006D55FB">
      <w:pPr>
        <w:spacing w:after="0"/>
        <w:rPr>
          <w:ins w:id="37" w:author="ArgusOffice" w:date="2012-08-15T13:09:00Z"/>
        </w:rPr>
      </w:pPr>
      <w:ins w:id="38" w:author="ArgusOffice" w:date="2012-08-15T13:09:00Z">
        <w:r>
          <w:tab/>
          <w:t>Panels</w:t>
        </w:r>
      </w:ins>
    </w:p>
    <w:p w:rsidR="000162A1" w:rsidRDefault="000162A1" w:rsidP="006D55FB">
      <w:pPr>
        <w:spacing w:after="0"/>
        <w:rPr>
          <w:ins w:id="39" w:author="ArgusOffice" w:date="2012-08-15T13:08:00Z"/>
        </w:rPr>
      </w:pPr>
    </w:p>
    <w:p w:rsidR="000162A1" w:rsidRDefault="000162A1" w:rsidP="006D55FB">
      <w:pPr>
        <w:spacing w:after="0"/>
        <w:rPr>
          <w:ins w:id="40" w:author="ArgusOffice" w:date="2012-08-15T13:08:00Z"/>
        </w:rPr>
      </w:pPr>
      <w:ins w:id="41" w:author="ArgusOffice" w:date="2012-08-15T13:08:00Z">
        <w:r>
          <w:t>Addressable</w:t>
        </w:r>
      </w:ins>
    </w:p>
    <w:p w:rsidR="000162A1" w:rsidRDefault="000162A1" w:rsidP="006D55FB">
      <w:pPr>
        <w:spacing w:after="0"/>
        <w:rPr>
          <w:ins w:id="42" w:author="ArgusOffice" w:date="2012-08-15T13:08:00Z"/>
        </w:rPr>
      </w:pPr>
    </w:p>
    <w:p w:rsidR="000162A1" w:rsidRDefault="000162A1" w:rsidP="006D55FB">
      <w:pPr>
        <w:spacing w:after="0"/>
        <w:rPr>
          <w:ins w:id="43" w:author="ArgusOffice" w:date="2012-08-15T13:08:00Z"/>
        </w:rPr>
      </w:pPr>
      <w:ins w:id="44" w:author="ArgusOffice" w:date="2012-08-15T13:08:00Z">
        <w:r>
          <w:tab/>
          <w:t>Detectors</w:t>
        </w:r>
      </w:ins>
    </w:p>
    <w:p w:rsidR="000162A1" w:rsidRDefault="000162A1" w:rsidP="006D55FB">
      <w:pPr>
        <w:spacing w:after="0"/>
        <w:rPr>
          <w:ins w:id="45" w:author="ArgusOffice" w:date="2012-08-15T13:08:00Z"/>
        </w:rPr>
      </w:pPr>
      <w:ins w:id="46" w:author="ArgusOffice" w:date="2012-08-15T13:08:00Z">
        <w:r>
          <w:tab/>
          <w:t>Sounders</w:t>
        </w:r>
      </w:ins>
    </w:p>
    <w:p w:rsidR="000162A1" w:rsidRDefault="000162A1" w:rsidP="006D55FB">
      <w:pPr>
        <w:spacing w:after="0"/>
        <w:rPr>
          <w:ins w:id="47" w:author="ArgusOffice" w:date="2012-08-15T13:09:00Z"/>
        </w:rPr>
      </w:pPr>
      <w:ins w:id="48" w:author="ArgusOffice" w:date="2012-08-15T13:09:00Z">
        <w:r>
          <w:tab/>
          <w:t>Call Points</w:t>
        </w:r>
      </w:ins>
    </w:p>
    <w:p w:rsidR="000162A1" w:rsidRDefault="000162A1" w:rsidP="006D55FB">
      <w:pPr>
        <w:spacing w:after="0"/>
        <w:rPr>
          <w:ins w:id="49" w:author="ArgusOffice" w:date="2012-08-15T13:09:00Z"/>
        </w:rPr>
      </w:pPr>
      <w:ins w:id="50" w:author="ArgusOffice" w:date="2012-08-15T13:09:00Z">
        <w:r>
          <w:tab/>
          <w:t>Modules</w:t>
        </w:r>
      </w:ins>
    </w:p>
    <w:p w:rsidR="000162A1" w:rsidRDefault="000162A1" w:rsidP="006D55FB">
      <w:pPr>
        <w:spacing w:after="0"/>
        <w:rPr>
          <w:ins w:id="51" w:author="ArgusOffice" w:date="2012-08-15T13:09:00Z"/>
        </w:rPr>
      </w:pPr>
      <w:ins w:id="52" w:author="ArgusOffice" w:date="2012-08-15T13:09:00Z">
        <w:r>
          <w:tab/>
          <w:t>Accessories</w:t>
        </w:r>
      </w:ins>
    </w:p>
    <w:p w:rsidR="000162A1" w:rsidRDefault="000162A1" w:rsidP="006D55FB">
      <w:pPr>
        <w:spacing w:after="0"/>
        <w:rPr>
          <w:ins w:id="53" w:author="ArgusOffice" w:date="2012-08-15T13:09:00Z"/>
        </w:rPr>
      </w:pPr>
      <w:ins w:id="54" w:author="ArgusOffice" w:date="2012-08-15T13:09:00Z">
        <w:r>
          <w:tab/>
          <w:t>Panels</w:t>
        </w:r>
      </w:ins>
    </w:p>
    <w:p w:rsidR="000162A1" w:rsidRDefault="000162A1" w:rsidP="006D55FB">
      <w:pPr>
        <w:spacing w:after="0"/>
      </w:pPr>
    </w:p>
    <w:p w:rsidR="00995D36" w:rsidRDefault="00995D36" w:rsidP="006D55FB">
      <w:pPr>
        <w:spacing w:after="0"/>
      </w:pPr>
    </w:p>
    <w:p w:rsidR="00995D36" w:rsidRDefault="00995D36" w:rsidP="006D55FB">
      <w:pPr>
        <w:spacing w:after="0"/>
        <w:rPr>
          <w:ins w:id="55" w:author="ArgusOffice" w:date="2012-08-15T13:09:00Z"/>
        </w:rPr>
      </w:pPr>
      <w:r>
        <w:t>You have asked for VAT. Does all products have same VAT rate? If constant what is current VAT rate?</w:t>
      </w:r>
    </w:p>
    <w:p w:rsidR="000162A1" w:rsidRDefault="000162A1" w:rsidP="006D55FB">
      <w:pPr>
        <w:spacing w:after="0"/>
        <w:rPr>
          <w:ins w:id="56" w:author="ArgusOffice" w:date="2012-08-15T13:09:00Z"/>
        </w:rPr>
      </w:pPr>
    </w:p>
    <w:p w:rsidR="000162A1" w:rsidRDefault="000162A1" w:rsidP="006D55FB">
      <w:pPr>
        <w:spacing w:after="0"/>
        <w:rPr>
          <w:ins w:id="57" w:author="ArgusOffice" w:date="2012-08-15T13:09:00Z"/>
        </w:rPr>
      </w:pPr>
      <w:ins w:id="58" w:author="ArgusOffice" w:date="2012-08-15T13:09:00Z">
        <w:r>
          <w:t>The standard vat code is S and the rate is currently 20%. This rate must be able to be changed within the system.</w:t>
        </w:r>
      </w:ins>
    </w:p>
    <w:p w:rsidR="000162A1" w:rsidRDefault="000162A1" w:rsidP="006D55FB">
      <w:pPr>
        <w:spacing w:after="0"/>
        <w:rPr>
          <w:ins w:id="59" w:author="ArgusOffice" w:date="2012-08-15T13:10:00Z"/>
        </w:rPr>
      </w:pPr>
    </w:p>
    <w:p w:rsidR="000162A1" w:rsidRDefault="000162A1" w:rsidP="006D55FB">
      <w:pPr>
        <w:spacing w:after="0"/>
        <w:rPr>
          <w:ins w:id="60" w:author="ArgusOffice" w:date="2012-08-15T13:10:00Z"/>
        </w:rPr>
      </w:pPr>
      <w:ins w:id="61" w:author="ArgusOffice" w:date="2012-08-15T13:10:00Z">
        <w:r>
          <w:t xml:space="preserve">Some of our customers use the rate EGZ. This has a rate of 0%. </w:t>
        </w:r>
      </w:ins>
    </w:p>
    <w:p w:rsidR="000162A1" w:rsidRDefault="000162A1" w:rsidP="006D55FB">
      <w:pPr>
        <w:spacing w:after="0"/>
        <w:rPr>
          <w:ins w:id="62" w:author="ArgusOffice" w:date="2012-08-15T13:10:00Z"/>
        </w:rPr>
      </w:pPr>
    </w:p>
    <w:p w:rsidR="000162A1" w:rsidRDefault="000162A1" w:rsidP="006D55FB">
      <w:pPr>
        <w:spacing w:after="0"/>
        <w:rPr>
          <w:ins w:id="63" w:author="ArgusOffice" w:date="2012-08-15T13:11:00Z"/>
        </w:rPr>
      </w:pPr>
      <w:ins w:id="64" w:author="ArgusOffice" w:date="2012-08-15T13:10:00Z">
        <w:r>
          <w:t>The system also needs to add carriage charges automatically. Any order under £500 inc VAT should have £7.00 carriage added to it. There are also options for Pre-10am and Pre-12pm delivery. These have different charges which I will confirm.</w:t>
        </w:r>
      </w:ins>
    </w:p>
    <w:p w:rsidR="000162A1" w:rsidRDefault="000162A1" w:rsidP="006D55FB">
      <w:pPr>
        <w:spacing w:after="0"/>
        <w:rPr>
          <w:ins w:id="65" w:author="ArgusOffice" w:date="2012-08-15T13:11:00Z"/>
        </w:rPr>
      </w:pPr>
    </w:p>
    <w:p w:rsidR="000162A1" w:rsidRDefault="000162A1" w:rsidP="006D55FB">
      <w:pPr>
        <w:spacing w:after="0"/>
      </w:pPr>
      <w:ins w:id="66" w:author="ArgusOffice" w:date="2012-08-15T13:11:00Z">
        <w:r>
          <w:t>For all orders OVER £500 the standard carriage is free, however pre-10 and pre-12 are still chargeable.</w:t>
        </w:r>
      </w:ins>
    </w:p>
    <w:p w:rsidR="001D066F" w:rsidRDefault="001D066F" w:rsidP="006D55FB">
      <w:pPr>
        <w:spacing w:after="0"/>
      </w:pPr>
    </w:p>
    <w:p w:rsidR="000A2E5F" w:rsidRDefault="00DD1A2D" w:rsidP="006D55FB">
      <w:pPr>
        <w:spacing w:after="0"/>
        <w:rPr>
          <w:b/>
          <w:sz w:val="24"/>
        </w:rPr>
      </w:pPr>
      <w:r w:rsidRPr="00363196">
        <w:rPr>
          <w:b/>
          <w:sz w:val="24"/>
        </w:rPr>
        <w:t>Orders/</w:t>
      </w:r>
      <w:r w:rsidR="000A2E5F" w:rsidRPr="00363196">
        <w:rPr>
          <w:b/>
          <w:sz w:val="24"/>
        </w:rPr>
        <w:t>Quotation</w:t>
      </w:r>
      <w:r w:rsidR="000A2E5F">
        <w:rPr>
          <w:b/>
          <w:sz w:val="24"/>
        </w:rPr>
        <w:t>s</w:t>
      </w:r>
    </w:p>
    <w:p w:rsidR="0086420B" w:rsidRDefault="00995D36" w:rsidP="006D55FB">
      <w:pPr>
        <w:spacing w:after="0"/>
      </w:pPr>
      <w:r>
        <w:t>My current account at customer portal is overdue. So I can’t made any order or quotation. I want to know the flow of making order or ask for quotation</w:t>
      </w:r>
      <w:r w:rsidR="0086420B">
        <w:t xml:space="preserve"> in details</w:t>
      </w:r>
      <w:r>
        <w:t>.</w:t>
      </w:r>
    </w:p>
    <w:p w:rsidR="0086420B" w:rsidRDefault="0086420B" w:rsidP="006D55FB">
      <w:pPr>
        <w:spacing w:after="0"/>
        <w:rPr>
          <w:ins w:id="67" w:author="ArgusOffice" w:date="2012-08-15T13:12:00Z"/>
        </w:rPr>
      </w:pPr>
      <w:r>
        <w:t>Also provide the details of following fields.</w:t>
      </w:r>
    </w:p>
    <w:p w:rsidR="007449E4" w:rsidRDefault="007449E4" w:rsidP="006D55FB">
      <w:pPr>
        <w:spacing w:after="0"/>
        <w:rPr>
          <w:ins w:id="68" w:author="ArgusOffice" w:date="2012-08-15T13:12:00Z"/>
        </w:rPr>
      </w:pPr>
    </w:p>
    <w:p w:rsidR="007449E4" w:rsidRDefault="007449E4" w:rsidP="006D55FB">
      <w:pPr>
        <w:spacing w:after="0"/>
      </w:pPr>
      <w:ins w:id="69" w:author="ArgusOffice" w:date="2012-08-15T13:12:00Z">
        <w:r>
          <w:t>I will remove this so you can test the portal out.</w:t>
        </w:r>
      </w:ins>
      <w:bookmarkStart w:id="70" w:name="_GoBack"/>
      <w:bookmarkEnd w:id="70"/>
    </w:p>
    <w:p w:rsidR="0086420B" w:rsidRPr="000A2E5F" w:rsidRDefault="0086420B" w:rsidP="006D55FB">
      <w:pPr>
        <w:spacing w:after="0"/>
      </w:pPr>
    </w:p>
    <w:p w:rsidR="00282A37" w:rsidRDefault="00DD1A2D" w:rsidP="00282A37">
      <w:pPr>
        <w:pStyle w:val="ListParagraph"/>
        <w:numPr>
          <w:ilvl w:val="0"/>
          <w:numId w:val="9"/>
        </w:numPr>
        <w:spacing w:after="0" w:line="240" w:lineRule="auto"/>
      </w:pPr>
      <w:r>
        <w:t>Purchase Order Number (PO Number)</w:t>
      </w:r>
      <w:r w:rsidR="0086420B">
        <w:t xml:space="preserve"> </w:t>
      </w:r>
    </w:p>
    <w:p w:rsidR="00282A37" w:rsidRDefault="00DD1A2D" w:rsidP="00282A37">
      <w:pPr>
        <w:pStyle w:val="ListParagraph"/>
        <w:numPr>
          <w:ilvl w:val="0"/>
          <w:numId w:val="9"/>
        </w:numPr>
        <w:spacing w:after="0" w:line="240" w:lineRule="auto"/>
      </w:pPr>
      <w:r>
        <w:t>Date (Current Date) – Also record the timestamp of the order for admin reference</w:t>
      </w:r>
    </w:p>
    <w:p w:rsidR="00282A37" w:rsidRDefault="00DD1A2D" w:rsidP="00282A37">
      <w:pPr>
        <w:pStyle w:val="ListParagraph"/>
        <w:numPr>
          <w:ilvl w:val="0"/>
          <w:numId w:val="9"/>
        </w:numPr>
        <w:spacing w:after="0" w:line="240" w:lineRule="auto"/>
      </w:pPr>
      <w:r>
        <w:t>Invoice Address (Automatically the company’s address but can be changed)</w:t>
      </w:r>
    </w:p>
    <w:p w:rsidR="00282A37" w:rsidRDefault="00DD1A2D" w:rsidP="00282A37">
      <w:pPr>
        <w:pStyle w:val="ListParagraph"/>
        <w:numPr>
          <w:ilvl w:val="0"/>
          <w:numId w:val="9"/>
        </w:numPr>
        <w:spacing w:after="0" w:line="240" w:lineRule="auto"/>
      </w:pPr>
      <w:r>
        <w:lastRenderedPageBreak/>
        <w:t>Delivery Address (Automatically the company’s address but can be changed)</w:t>
      </w:r>
    </w:p>
    <w:p w:rsidR="00282A37" w:rsidRDefault="00DD1A2D" w:rsidP="00282A37">
      <w:pPr>
        <w:pStyle w:val="ListParagraph"/>
        <w:numPr>
          <w:ilvl w:val="0"/>
          <w:numId w:val="9"/>
        </w:numPr>
        <w:spacing w:after="0" w:line="240" w:lineRule="auto"/>
      </w:pPr>
      <w:r>
        <w:t>Quantity</w:t>
      </w:r>
    </w:p>
    <w:p w:rsidR="00282A37" w:rsidRDefault="00DD1A2D" w:rsidP="00282A37">
      <w:pPr>
        <w:pStyle w:val="ListParagraph"/>
        <w:numPr>
          <w:ilvl w:val="0"/>
          <w:numId w:val="9"/>
        </w:numPr>
        <w:spacing w:after="0" w:line="240" w:lineRule="auto"/>
      </w:pPr>
      <w:r>
        <w:t>Product Code</w:t>
      </w:r>
    </w:p>
    <w:p w:rsidR="00282A37" w:rsidRDefault="00DD1A2D" w:rsidP="00282A37">
      <w:pPr>
        <w:pStyle w:val="ListParagraph"/>
        <w:numPr>
          <w:ilvl w:val="0"/>
          <w:numId w:val="9"/>
        </w:numPr>
        <w:spacing w:after="0" w:line="240" w:lineRule="auto"/>
      </w:pPr>
      <w:r>
        <w:t>ADL Code</w:t>
      </w:r>
    </w:p>
    <w:p w:rsidR="00282A37" w:rsidRDefault="00DD1A2D" w:rsidP="00282A37">
      <w:pPr>
        <w:pStyle w:val="ListParagraph"/>
        <w:numPr>
          <w:ilvl w:val="0"/>
          <w:numId w:val="9"/>
        </w:numPr>
        <w:spacing w:after="0" w:line="240" w:lineRule="auto"/>
      </w:pPr>
      <w:r>
        <w:t>Product Description</w:t>
      </w:r>
    </w:p>
    <w:p w:rsidR="00282A37" w:rsidRDefault="00DD1A2D" w:rsidP="00282A37">
      <w:pPr>
        <w:pStyle w:val="ListParagraph"/>
        <w:numPr>
          <w:ilvl w:val="0"/>
          <w:numId w:val="9"/>
        </w:numPr>
        <w:spacing w:after="0" w:line="240" w:lineRule="auto"/>
      </w:pPr>
      <w:r>
        <w:t>Rate</w:t>
      </w:r>
    </w:p>
    <w:p w:rsidR="00282A37" w:rsidRDefault="00DD1A2D" w:rsidP="00282A37">
      <w:pPr>
        <w:pStyle w:val="ListParagraph"/>
        <w:numPr>
          <w:ilvl w:val="0"/>
          <w:numId w:val="9"/>
        </w:numPr>
        <w:spacing w:after="0" w:line="240" w:lineRule="auto"/>
      </w:pPr>
      <w:r>
        <w:t>Total Amount</w:t>
      </w:r>
    </w:p>
    <w:p w:rsidR="00282A37" w:rsidRDefault="00DD1A2D" w:rsidP="00282A37">
      <w:pPr>
        <w:pStyle w:val="ListParagraph"/>
        <w:numPr>
          <w:ilvl w:val="0"/>
          <w:numId w:val="9"/>
        </w:numPr>
        <w:spacing w:after="0" w:line="240" w:lineRule="auto"/>
      </w:pPr>
      <w:r>
        <w:t>VAT Code</w:t>
      </w:r>
    </w:p>
    <w:p w:rsidR="00282A37" w:rsidRDefault="00DD1A2D" w:rsidP="00282A37">
      <w:pPr>
        <w:pStyle w:val="ListParagraph"/>
        <w:numPr>
          <w:ilvl w:val="0"/>
          <w:numId w:val="9"/>
        </w:numPr>
        <w:spacing w:after="0" w:line="240" w:lineRule="auto"/>
      </w:pPr>
      <w:r>
        <w:t>Sub-Total</w:t>
      </w:r>
    </w:p>
    <w:p w:rsidR="00282A37" w:rsidRDefault="00DD1A2D" w:rsidP="00282A37">
      <w:pPr>
        <w:pStyle w:val="ListParagraph"/>
        <w:numPr>
          <w:ilvl w:val="0"/>
          <w:numId w:val="9"/>
        </w:numPr>
        <w:spacing w:after="0" w:line="240" w:lineRule="auto"/>
      </w:pPr>
      <w:r>
        <w:t>VAT Total</w:t>
      </w:r>
    </w:p>
    <w:p w:rsidR="00DD1A2D" w:rsidRDefault="00DD1A2D" w:rsidP="00282A37">
      <w:pPr>
        <w:pStyle w:val="ListParagraph"/>
        <w:numPr>
          <w:ilvl w:val="0"/>
          <w:numId w:val="9"/>
        </w:numPr>
        <w:spacing w:after="0" w:line="240" w:lineRule="auto"/>
      </w:pPr>
      <w:r>
        <w:t>TOTAL</w:t>
      </w:r>
    </w:p>
    <w:p w:rsidR="0086420B" w:rsidRDefault="0086420B" w:rsidP="006D55FB">
      <w:pPr>
        <w:spacing w:after="0"/>
      </w:pPr>
    </w:p>
    <w:p w:rsidR="0086420B" w:rsidRDefault="0086420B" w:rsidP="006D55FB">
      <w:pPr>
        <w:spacing w:after="0"/>
      </w:pPr>
    </w:p>
    <w:p w:rsidR="008B7BE7" w:rsidRDefault="008B7BE7" w:rsidP="006D55FB">
      <w:pPr>
        <w:spacing w:after="0"/>
      </w:pPr>
    </w:p>
    <w:sectPr w:rsidR="008B7BE7" w:rsidSect="001C70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F325E"/>
    <w:multiLevelType w:val="hybridMultilevel"/>
    <w:tmpl w:val="E5A6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D6E77"/>
    <w:multiLevelType w:val="hybridMultilevel"/>
    <w:tmpl w:val="2B5A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41DF1"/>
    <w:multiLevelType w:val="hybridMultilevel"/>
    <w:tmpl w:val="CB1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E7D67"/>
    <w:multiLevelType w:val="hybridMultilevel"/>
    <w:tmpl w:val="3970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47C15"/>
    <w:multiLevelType w:val="hybridMultilevel"/>
    <w:tmpl w:val="306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45DB4"/>
    <w:multiLevelType w:val="hybridMultilevel"/>
    <w:tmpl w:val="3AE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123FC"/>
    <w:multiLevelType w:val="hybridMultilevel"/>
    <w:tmpl w:val="8BFE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A5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982EEF"/>
    <w:multiLevelType w:val="hybridMultilevel"/>
    <w:tmpl w:val="9B4AF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6"/>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F5499E"/>
    <w:rsid w:val="000162A1"/>
    <w:rsid w:val="000251C9"/>
    <w:rsid w:val="000A2E5F"/>
    <w:rsid w:val="001C7031"/>
    <w:rsid w:val="001D066F"/>
    <w:rsid w:val="001F2BD4"/>
    <w:rsid w:val="00282A37"/>
    <w:rsid w:val="00297BBD"/>
    <w:rsid w:val="002F52AC"/>
    <w:rsid w:val="00363196"/>
    <w:rsid w:val="003A26C5"/>
    <w:rsid w:val="003D2302"/>
    <w:rsid w:val="004014EE"/>
    <w:rsid w:val="00402322"/>
    <w:rsid w:val="00540657"/>
    <w:rsid w:val="006D55FB"/>
    <w:rsid w:val="007449E4"/>
    <w:rsid w:val="007C7046"/>
    <w:rsid w:val="007E2A08"/>
    <w:rsid w:val="0086420B"/>
    <w:rsid w:val="008A0C51"/>
    <w:rsid w:val="008A6B65"/>
    <w:rsid w:val="008B7803"/>
    <w:rsid w:val="008B7BE7"/>
    <w:rsid w:val="008C0564"/>
    <w:rsid w:val="00980C50"/>
    <w:rsid w:val="00995D36"/>
    <w:rsid w:val="00A20BB0"/>
    <w:rsid w:val="00AA7BC6"/>
    <w:rsid w:val="00B0146B"/>
    <w:rsid w:val="00B467C2"/>
    <w:rsid w:val="00CD3C93"/>
    <w:rsid w:val="00DA6F62"/>
    <w:rsid w:val="00DD1A2D"/>
    <w:rsid w:val="00DE6740"/>
    <w:rsid w:val="00E4081F"/>
    <w:rsid w:val="00EA30BC"/>
    <w:rsid w:val="00EB61D5"/>
    <w:rsid w:val="00F5499E"/>
    <w:rsid w:val="00FC7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F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109</cp:revision>
  <dcterms:created xsi:type="dcterms:W3CDTF">2012-08-14T21:41:00Z</dcterms:created>
  <dcterms:modified xsi:type="dcterms:W3CDTF">2012-08-15T21:51:00Z</dcterms:modified>
</cp:coreProperties>
</file>